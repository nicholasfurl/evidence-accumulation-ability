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eastAsia="en-US"/>
        </w:rPr>
        <w:id w:val="1550650428"/>
        <w:docPartObj>
          <w:docPartGallery w:val="Cover Pages"/>
          <w:docPartUnique/>
        </w:docPartObj>
      </w:sdtPr>
      <w:sdtEndPr>
        <w:rPr>
          <w:rFonts w:asciiTheme="minorHAnsi" w:eastAsiaTheme="minorHAnsi" w:hAnsiTheme="minorHAnsi" w:cs="Times New Roman"/>
          <w:caps w:val="0"/>
          <w:szCs w:val="24"/>
        </w:rPr>
      </w:sdtEndPr>
      <w:sdtContent>
        <w:tbl>
          <w:tblPr>
            <w:tblW w:w="5000" w:type="pct"/>
            <w:jc w:val="center"/>
            <w:tblLook w:val="04A0" w:firstRow="1" w:lastRow="0" w:firstColumn="1" w:lastColumn="0" w:noHBand="0" w:noVBand="1"/>
          </w:tblPr>
          <w:tblGrid>
            <w:gridCol w:w="9026"/>
          </w:tblGrid>
          <w:tr w:rsidR="001C2CFB" w14:paraId="22E3C9D1" w14:textId="77777777">
            <w:trPr>
              <w:trHeight w:val="2880"/>
              <w:jc w:val="center"/>
            </w:trPr>
            <w:tc>
              <w:tcPr>
                <w:tcW w:w="5000" w:type="pct"/>
              </w:tcPr>
              <w:p w14:paraId="356C9D85" w14:textId="77777777" w:rsidR="001C2CFB" w:rsidRDefault="001C2CFB" w:rsidP="001C2CFB">
                <w:pPr>
                  <w:pStyle w:val="NoSpacing"/>
                  <w:jc w:val="center"/>
                  <w:rPr>
                    <w:rFonts w:asciiTheme="majorHAnsi" w:eastAsiaTheme="majorEastAsia" w:hAnsiTheme="majorHAnsi" w:cstheme="majorBidi"/>
                    <w:caps/>
                  </w:rPr>
                </w:pPr>
              </w:p>
            </w:tc>
          </w:tr>
          <w:tr w:rsidR="001C2CFB" w14:paraId="0A01C400" w14:textId="77777777">
            <w:trPr>
              <w:trHeight w:val="1440"/>
              <w:jc w:val="center"/>
            </w:trPr>
            <w:sdt>
              <w:sdtPr>
                <w:rPr>
                  <w:rFonts w:asciiTheme="majorHAnsi" w:eastAsiaTheme="majorEastAsia" w:hAnsiTheme="majorHAnsi" w:cstheme="majorBidi"/>
                  <w:sz w:val="80"/>
                  <w:szCs w:val="80"/>
                </w:rPr>
                <w:alias w:val="Title"/>
                <w:id w:val="15524250"/>
                <w:placeholder>
                  <w:docPart w:val="C0B585ED45A840F997BB33215E6AE6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7C209E1" w14:textId="77777777" w:rsidR="001C2CFB" w:rsidRDefault="001C2CFB" w:rsidP="001C2C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PS3200: Project</w:t>
                    </w:r>
                  </w:p>
                </w:tc>
              </w:sdtContent>
            </w:sdt>
          </w:tr>
          <w:tr w:rsidR="001C2CFB" w14:paraId="34E6B632" w14:textId="77777777">
            <w:trPr>
              <w:trHeight w:val="720"/>
              <w:jc w:val="center"/>
            </w:trPr>
            <w:sdt>
              <w:sdtPr>
                <w:rPr>
                  <w:b/>
                  <w:sz w:val="32"/>
                  <w:u w:val="single"/>
                </w:rPr>
                <w:alias w:val="Subtitle"/>
                <w:id w:val="15524255"/>
                <w:placeholder>
                  <w:docPart w:val="06757DE2FBA54393AA315036B65AE4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0C8DD84" w14:textId="77777777" w:rsidR="001C2CFB" w:rsidRDefault="00FB42CA" w:rsidP="00FB42CA">
                    <w:pPr>
                      <w:pStyle w:val="NoSpacing"/>
                      <w:jc w:val="center"/>
                      <w:rPr>
                        <w:rFonts w:asciiTheme="majorHAnsi" w:eastAsiaTheme="majorEastAsia" w:hAnsiTheme="majorHAnsi" w:cstheme="majorBidi"/>
                        <w:sz w:val="44"/>
                        <w:szCs w:val="44"/>
                      </w:rPr>
                    </w:pPr>
                    <w:del w:id="0" w:author="Furl, Nicholas" w:date="2017-04-30T11:05:00Z">
                      <w:r w:rsidRPr="001C2CFB" w:rsidDel="00FB42CA">
                        <w:rPr>
                          <w:b/>
                          <w:sz w:val="32"/>
                          <w:u w:val="single"/>
                        </w:rPr>
                        <w:delText>The relationship between “jumping to conclusions” behaviour on the Beads task with the sampling of human faces via an Optimal Stopping Task</w:delText>
                      </w:r>
                    </w:del>
                    <w:ins w:id="1" w:author="Furl, Nicholas" w:date="2017-04-30T11:05:00Z">
                      <w:r w:rsidRPr="001C2CFB">
                        <w:rPr>
                          <w:b/>
                          <w:sz w:val="32"/>
                          <w:u w:val="single"/>
                        </w:rPr>
                        <w:t xml:space="preserve">The relationship between “jumping to conclusions” behaviour on the Beads task </w:t>
                      </w:r>
                      <w:r>
                        <w:rPr>
                          <w:b/>
                          <w:sz w:val="32"/>
                          <w:u w:val="single"/>
                        </w:rPr>
                        <w:t>and</w:t>
                      </w:r>
                      <w:r w:rsidRPr="001C2CFB">
                        <w:rPr>
                          <w:b/>
                          <w:sz w:val="32"/>
                          <w:u w:val="single"/>
                        </w:rPr>
                        <w:t xml:space="preserve"> the sampling of human faces via an Optimal Stopping Task</w:t>
                      </w:r>
                    </w:ins>
                  </w:p>
                </w:tc>
              </w:sdtContent>
            </w:sdt>
          </w:tr>
          <w:tr w:rsidR="001C2CFB" w14:paraId="19D97185" w14:textId="77777777">
            <w:trPr>
              <w:trHeight w:val="360"/>
              <w:jc w:val="center"/>
            </w:trPr>
            <w:tc>
              <w:tcPr>
                <w:tcW w:w="5000" w:type="pct"/>
                <w:vAlign w:val="center"/>
              </w:tcPr>
              <w:p w14:paraId="11E85A36" w14:textId="77777777" w:rsidR="001C2CFB" w:rsidRDefault="001C2CFB">
                <w:pPr>
                  <w:pStyle w:val="NoSpacing"/>
                  <w:jc w:val="center"/>
                </w:pPr>
              </w:p>
            </w:tc>
          </w:tr>
          <w:tr w:rsidR="001C2CFB" w14:paraId="725B949B" w14:textId="77777777">
            <w:trPr>
              <w:trHeight w:val="360"/>
              <w:jc w:val="center"/>
            </w:trPr>
            <w:tc>
              <w:tcPr>
                <w:tcW w:w="5000" w:type="pct"/>
                <w:vAlign w:val="center"/>
              </w:tcPr>
              <w:p w14:paraId="45E4B75F" w14:textId="77777777" w:rsidR="001C2CFB" w:rsidRDefault="001C2CFB">
                <w:pPr>
                  <w:pStyle w:val="NoSpacing"/>
                  <w:jc w:val="center"/>
                  <w:rPr>
                    <w:b/>
                    <w:bCs/>
                  </w:rPr>
                </w:pPr>
                <w:r>
                  <w:rPr>
                    <w:b/>
                    <w:bCs/>
                  </w:rPr>
                  <w:t>Word Count: 5935</w:t>
                </w:r>
              </w:p>
            </w:tc>
          </w:tr>
          <w:tr w:rsidR="001C2CFB" w14:paraId="2B278CB8" w14:textId="77777777">
            <w:trPr>
              <w:trHeight w:val="360"/>
              <w:jc w:val="center"/>
            </w:trPr>
            <w:tc>
              <w:tcPr>
                <w:tcW w:w="5000" w:type="pct"/>
                <w:vAlign w:val="center"/>
              </w:tcPr>
              <w:p w14:paraId="3E6105C8" w14:textId="77777777" w:rsidR="001C2CFB" w:rsidRDefault="001C2CFB">
                <w:pPr>
                  <w:pStyle w:val="NoSpacing"/>
                  <w:jc w:val="center"/>
                  <w:rPr>
                    <w:b/>
                    <w:bCs/>
                  </w:rPr>
                </w:pPr>
              </w:p>
            </w:tc>
          </w:tr>
        </w:tbl>
        <w:p w14:paraId="274E3820" w14:textId="77777777" w:rsidR="001C2CFB" w:rsidRDefault="001C2CFB"/>
        <w:p w14:paraId="7ECBEFD3" w14:textId="77777777" w:rsidR="001C2CFB" w:rsidRDefault="001C2CFB"/>
        <w:tbl>
          <w:tblPr>
            <w:tblpPr w:leftFromText="187" w:rightFromText="187" w:horzAnchor="margin" w:tblpXSpec="center" w:tblpYSpec="bottom"/>
            <w:tblW w:w="5000" w:type="pct"/>
            <w:tblLook w:val="04A0" w:firstRow="1" w:lastRow="0" w:firstColumn="1" w:lastColumn="0" w:noHBand="0" w:noVBand="1"/>
          </w:tblPr>
          <w:tblGrid>
            <w:gridCol w:w="9026"/>
          </w:tblGrid>
          <w:tr w:rsidR="001C2CFB" w14:paraId="06D92236" w14:textId="77777777">
            <w:tc>
              <w:tcPr>
                <w:tcW w:w="5000" w:type="pct"/>
              </w:tcPr>
              <w:p w14:paraId="70BC6770" w14:textId="77777777" w:rsidR="001C2CFB" w:rsidRDefault="001C2CFB">
                <w:pPr>
                  <w:pStyle w:val="NoSpacing"/>
                </w:pPr>
              </w:p>
            </w:tc>
          </w:tr>
        </w:tbl>
        <w:p w14:paraId="53022218" w14:textId="77777777" w:rsidR="001C2CFB" w:rsidRDefault="001C2CFB"/>
        <w:p w14:paraId="13E2E091" w14:textId="77777777" w:rsidR="001C2CFB" w:rsidRDefault="001C2CFB">
          <w:pPr>
            <w:rPr>
              <w:rFonts w:cs="Times New Roman"/>
              <w:szCs w:val="24"/>
            </w:rPr>
          </w:pPr>
          <w:r>
            <w:rPr>
              <w:rFonts w:cs="Times New Roman"/>
              <w:szCs w:val="24"/>
            </w:rPr>
            <w:br w:type="page"/>
          </w:r>
        </w:p>
      </w:sdtContent>
    </w:sdt>
    <w:p w14:paraId="01CDD918" w14:textId="77777777" w:rsidR="0040126C" w:rsidRPr="00507723" w:rsidRDefault="00507723" w:rsidP="00507723">
      <w:pPr>
        <w:spacing w:line="360" w:lineRule="auto"/>
        <w:jc w:val="center"/>
        <w:rPr>
          <w:b/>
          <w:sz w:val="32"/>
          <w:u w:val="single"/>
        </w:rPr>
      </w:pPr>
      <w:r w:rsidRPr="00507723">
        <w:rPr>
          <w:b/>
          <w:sz w:val="32"/>
          <w:u w:val="single"/>
        </w:rPr>
        <w:lastRenderedPageBreak/>
        <w:t xml:space="preserve">The relationship between “jumping to conclusions” behaviour on </w:t>
      </w:r>
      <w:r>
        <w:rPr>
          <w:b/>
          <w:sz w:val="32"/>
          <w:u w:val="single"/>
        </w:rPr>
        <w:t>the B</w:t>
      </w:r>
      <w:r w:rsidRPr="00507723">
        <w:rPr>
          <w:b/>
          <w:sz w:val="32"/>
          <w:u w:val="single"/>
        </w:rPr>
        <w:t>eads task with the sampling of human faces via an Optimal Stopping Task</w:t>
      </w:r>
    </w:p>
    <w:p w14:paraId="510E2CF5" w14:textId="77777777" w:rsidR="00AC32AD" w:rsidRDefault="00AC32AD" w:rsidP="00AC32AD">
      <w:pPr>
        <w:pBdr>
          <w:bottom w:val="single" w:sz="4" w:space="1" w:color="auto"/>
        </w:pBdr>
        <w:spacing w:line="360" w:lineRule="auto"/>
        <w:rPr>
          <w:sz w:val="28"/>
        </w:rPr>
      </w:pPr>
      <w:r>
        <w:rPr>
          <w:sz w:val="28"/>
        </w:rPr>
        <w:t>Abstract</w:t>
      </w:r>
    </w:p>
    <w:p w14:paraId="27DF9889" w14:textId="77777777" w:rsidR="00AC32AD" w:rsidRPr="00AC32AD" w:rsidRDefault="0010608E" w:rsidP="00C74D53">
      <w:pPr>
        <w:spacing w:line="360" w:lineRule="auto"/>
      </w:pPr>
      <w:r>
        <w:t>The Optimal Stopping Problem occurs when one has</w:t>
      </w:r>
      <w:r w:rsidR="00762316">
        <w:t xml:space="preserve"> to decide when is the best time to stop sampling options in order to gain the best choi</w:t>
      </w:r>
      <w:r w:rsidR="0080735D">
        <w:t xml:space="preserve">ce option. Previous research shows that in best choice optimal stopping tasks, people undersample and miss out on their best choice option. However, recent research has found that when sampling </w:t>
      </w:r>
      <w:ins w:id="2" w:author="Furl, Nicholas" w:date="2017-04-30T11:06:00Z">
        <w:r w:rsidR="001916EB">
          <w:t xml:space="preserve">attractive </w:t>
        </w:r>
      </w:ins>
      <w:r w:rsidR="0080735D">
        <w:t xml:space="preserve">faces participants </w:t>
      </w:r>
      <w:r w:rsidR="00717541">
        <w:t>oversample in comparison to a Bayesian probabilistic model</w:t>
      </w:r>
      <w:r w:rsidR="00540CDB">
        <w:t>.</w:t>
      </w:r>
      <w:r w:rsidR="0080735D">
        <w:t xml:space="preserve"> </w:t>
      </w:r>
      <w:r w:rsidR="00717541">
        <w:t>The current study aims to replicate the findings of Furl, Averbeck and Mckay’</w:t>
      </w:r>
      <w:r w:rsidR="00540CDB">
        <w:t>s (In Prep) study</w:t>
      </w:r>
      <w:r w:rsidR="00717541">
        <w:t xml:space="preserve"> and see if Jumping to Conclusions </w:t>
      </w:r>
      <w:r w:rsidR="007D6D85">
        <w:t xml:space="preserve">(JTC) </w:t>
      </w:r>
      <w:r w:rsidR="00540CDB">
        <w:t>behaviour</w:t>
      </w:r>
      <w:r w:rsidR="00717541">
        <w:t xml:space="preserve"> </w:t>
      </w:r>
      <w:r w:rsidR="007D6D85">
        <w:t xml:space="preserve">is associated with the sampling </w:t>
      </w:r>
      <w:r w:rsidR="00540CDB">
        <w:t>of faces</w:t>
      </w:r>
      <w:r w:rsidR="007D6D85">
        <w:t xml:space="preserve">. Participants sampled and chose faces in a </w:t>
      </w:r>
      <w:r w:rsidR="00540CDB">
        <w:t>Fiancé</w:t>
      </w:r>
      <w:r w:rsidR="007D6D85">
        <w:t xml:space="preserve"> Task, and then completed the Beads Task, a measure of JTC, as well as a measure of delusional traits. </w:t>
      </w:r>
      <w:r w:rsidR="009B3244">
        <w:t xml:space="preserve">Results </w:t>
      </w:r>
      <w:del w:id="3" w:author="Furl, Nicholas" w:date="2017-04-30T11:07:00Z">
        <w:r w:rsidR="009B3244" w:rsidDel="001916EB">
          <w:delText xml:space="preserve">found </w:delText>
        </w:r>
      </w:del>
      <w:ins w:id="4" w:author="Furl, Nicholas" w:date="2017-04-30T11:07:00Z">
        <w:r w:rsidR="001916EB">
          <w:t xml:space="preserve">showed </w:t>
        </w:r>
      </w:ins>
      <w:r w:rsidR="009B3244">
        <w:t>that participants viewed significantly more faces and chose lower ranked faces than the model, but this was</w:t>
      </w:r>
      <w:r w:rsidR="003C43F1">
        <w:t xml:space="preserve"> not influenced by JTC </w:t>
      </w:r>
      <w:commentRangeStart w:id="5"/>
      <w:r w:rsidR="003C43F1">
        <w:t>in the B</w:t>
      </w:r>
      <w:r w:rsidR="009B3244">
        <w:t xml:space="preserve">eads task </w:t>
      </w:r>
      <w:commentRangeEnd w:id="5"/>
      <w:r w:rsidR="001916EB">
        <w:rPr>
          <w:rStyle w:val="CommentReference"/>
        </w:rPr>
        <w:commentReference w:id="5"/>
      </w:r>
      <w:r w:rsidR="009B3244">
        <w:t xml:space="preserve">or by having delusional traits. </w:t>
      </w:r>
    </w:p>
    <w:p w14:paraId="47EB8EF8" w14:textId="77777777" w:rsidR="001C2CFB" w:rsidRDefault="001C2CFB">
      <w:pPr>
        <w:rPr>
          <w:sz w:val="28"/>
        </w:rPr>
      </w:pPr>
      <w:r>
        <w:rPr>
          <w:sz w:val="28"/>
        </w:rPr>
        <w:br w:type="page"/>
      </w:r>
    </w:p>
    <w:p w14:paraId="32D899B6" w14:textId="77777777" w:rsidR="0040126C" w:rsidRDefault="0040126C" w:rsidP="00C74D53">
      <w:pPr>
        <w:pBdr>
          <w:bottom w:val="single" w:sz="4" w:space="1" w:color="auto"/>
        </w:pBdr>
        <w:spacing w:line="360" w:lineRule="auto"/>
        <w:rPr>
          <w:sz w:val="28"/>
        </w:rPr>
      </w:pPr>
      <w:r>
        <w:rPr>
          <w:sz w:val="28"/>
        </w:rPr>
        <w:lastRenderedPageBreak/>
        <w:t>Introduction</w:t>
      </w:r>
    </w:p>
    <w:p w14:paraId="3A8D97E2" w14:textId="77777777" w:rsidR="00A16E2B" w:rsidRDefault="00AB12D4" w:rsidP="00C74D53">
      <w:pPr>
        <w:spacing w:line="360" w:lineRule="auto"/>
      </w:pPr>
      <w:r>
        <w:t>Humans are constantly searching for the</w:t>
      </w:r>
      <w:r w:rsidR="00573AE4">
        <w:t>ir best choice in life that will reap the most benefits.</w:t>
      </w:r>
      <w:r w:rsidR="00DD5232">
        <w:t xml:space="preserve"> The ability to </w:t>
      </w:r>
      <w:r w:rsidR="00FE2552">
        <w:t>decide when the optimal time to stop sampling is</w:t>
      </w:r>
      <w:r w:rsidR="00DD5232">
        <w:t xml:space="preserve">, can be </w:t>
      </w:r>
      <w:r w:rsidR="005E295A">
        <w:t>seen in many everyday instances. These instances can range</w:t>
      </w:r>
      <w:r w:rsidR="00DD5232">
        <w:t xml:space="preserve"> from deciding when is the optimal time to apply for a </w:t>
      </w:r>
      <w:r w:rsidR="00A424A8">
        <w:t>low interest</w:t>
      </w:r>
      <w:r w:rsidR="002B73E1">
        <w:t xml:space="preserve"> </w:t>
      </w:r>
      <w:r w:rsidR="005E295A">
        <w:t xml:space="preserve">mortgage; </w:t>
      </w:r>
      <w:r w:rsidR="00DD5232">
        <w:t xml:space="preserve">or </w:t>
      </w:r>
      <w:r w:rsidR="002B73E1">
        <w:t xml:space="preserve">deciding </w:t>
      </w:r>
      <w:r w:rsidR="00DD5232">
        <w:t>whether one should</w:t>
      </w:r>
      <w:r w:rsidR="002B73E1">
        <w:t xml:space="preserve"> buy an item of clothing</w:t>
      </w:r>
      <w:r w:rsidR="005E295A">
        <w:t>,</w:t>
      </w:r>
      <w:r w:rsidR="00DD5232">
        <w:t xml:space="preserve"> or wait</w:t>
      </w:r>
      <w:ins w:id="6" w:author="Furl, Nicholas" w:date="2017-04-30T11:38:00Z">
        <w:r w:rsidR="0023524E">
          <w:t>ing</w:t>
        </w:r>
      </w:ins>
      <w:r w:rsidR="00DD5232">
        <w:t xml:space="preserve"> </w:t>
      </w:r>
      <w:ins w:id="7" w:author="Furl, Nicholas" w:date="2017-04-30T11:38:00Z">
        <w:r w:rsidR="0023524E">
          <w:t>un</w:t>
        </w:r>
      </w:ins>
      <w:r w:rsidR="00DD5232">
        <w:t>til</w:t>
      </w:r>
      <w:del w:id="8" w:author="Furl, Nicholas" w:date="2017-04-30T11:38:00Z">
        <w:r w:rsidR="00DD5232" w:rsidDel="0023524E">
          <w:delText>l</w:delText>
        </w:r>
      </w:del>
      <w:r w:rsidR="00DD5232">
        <w:t xml:space="preserve"> </w:t>
      </w:r>
      <w:r w:rsidR="002B73E1">
        <w:t>the item goes on sale</w:t>
      </w:r>
      <w:r w:rsidR="00DD5232">
        <w:t xml:space="preserve"> at the risk of the item going out of stock (Costa &amp; Averbeck 2015). The </w:t>
      </w:r>
      <w:r w:rsidR="002B73E1">
        <w:t>Optimal Stopping Problem occurs when</w:t>
      </w:r>
      <w:r w:rsidR="004F1066">
        <w:t xml:space="preserve"> one has to decide whether the future gain outweighs the potential loss due to stopping (van Moerbeke, </w:t>
      </w:r>
      <w:r w:rsidR="004F1066" w:rsidRPr="004F1066">
        <w:t>1974</w:t>
      </w:r>
      <w:r w:rsidR="00E454E2">
        <w:t>). In order to gain rewards, humans and animals must expend energy and time on collecting evidence to maximise rewards and minimise the costs of c</w:t>
      </w:r>
      <w:r w:rsidR="00D6253F">
        <w:t xml:space="preserve">hoosing an unfulfilling choice (Furl &amp; Averbeck, 2011). </w:t>
      </w:r>
      <w:r w:rsidR="00D975DF">
        <w:t xml:space="preserve">However, collecting more evidence does not necessarily lead to a greater reward as one cannot go back to </w:t>
      </w:r>
      <w:r w:rsidR="00B13308">
        <w:t>rejected</w:t>
      </w:r>
      <w:r w:rsidR="00D975DF">
        <w:t xml:space="preserve"> choices, </w:t>
      </w:r>
      <w:commentRangeStart w:id="9"/>
      <w:r w:rsidR="00D975DF">
        <w:t xml:space="preserve">therefore too much sampling can lead to missing out on the best choice. </w:t>
      </w:r>
      <w:commentRangeEnd w:id="9"/>
      <w:r w:rsidR="0023524E">
        <w:rPr>
          <w:rStyle w:val="CommentReference"/>
        </w:rPr>
        <w:commentReference w:id="9"/>
      </w:r>
    </w:p>
    <w:p w14:paraId="65089EDA" w14:textId="77777777" w:rsidR="00B13308" w:rsidRDefault="00B13308" w:rsidP="00C74D53">
      <w:pPr>
        <w:spacing w:line="360" w:lineRule="auto"/>
      </w:pPr>
      <w:r>
        <w:t xml:space="preserve">When the optimal stopping problem is tested via best choice tasks, </w:t>
      </w:r>
      <w:commentRangeStart w:id="10"/>
      <w:r>
        <w:t xml:space="preserve">it is thought </w:t>
      </w:r>
      <w:commentRangeEnd w:id="10"/>
      <w:r w:rsidR="00566A37">
        <w:rPr>
          <w:rStyle w:val="CommentReference"/>
        </w:rPr>
        <w:commentReference w:id="10"/>
      </w:r>
      <w:r>
        <w:t>people should be able to choose higher ranked options</w:t>
      </w:r>
      <w:r w:rsidR="00441816">
        <w:t>. However, in Costa and Averbeck’s (2015) study, participants did not choose their best choice</w:t>
      </w:r>
      <w:r w:rsidR="00AE7C56">
        <w:t>.</w:t>
      </w:r>
      <w:r w:rsidR="00D32D0A">
        <w:t xml:space="preserve"> </w:t>
      </w:r>
      <w:r w:rsidR="00693BCD">
        <w:t xml:space="preserve">Participants completed a range of best choice tasks, one being </w:t>
      </w:r>
      <w:r w:rsidR="00023297">
        <w:t>a value comparison optimal</w:t>
      </w:r>
      <w:r w:rsidR="006D2727">
        <w:t xml:space="preserve"> task, where they were told that they had to choose the best value car based on its price and mileage out of 12 options. Choices were displayed </w:t>
      </w:r>
      <w:r w:rsidR="008A4D0D">
        <w:t xml:space="preserve">on screen </w:t>
      </w:r>
      <w:r w:rsidR="006D2727">
        <w:t xml:space="preserve">one by one and participants either accepted the choice or rejected it to move onto the next option. </w:t>
      </w:r>
      <w:r w:rsidR="008A4D0D">
        <w:t xml:space="preserve">The rejected choices also appeared on screen in order for participants to compare values before making the next decision. </w:t>
      </w:r>
      <w:r w:rsidR="00AE7C56">
        <w:t>Despite these value comparison parameters in place, participants undersampled, missing out on their best choice.</w:t>
      </w:r>
      <w:r w:rsidR="00023297">
        <w:t xml:space="preserve"> </w:t>
      </w:r>
      <w:r w:rsidR="00AE7C56">
        <w:t xml:space="preserve"> </w:t>
      </w:r>
      <w:r w:rsidR="00F74AA5">
        <w:t>These results seem to sug</w:t>
      </w:r>
      <w:r w:rsidR="006161DC">
        <w:t xml:space="preserve">gest that in haste or worry of missing out on their best choice, they stop sampling too early. </w:t>
      </w:r>
    </w:p>
    <w:p w14:paraId="16C304AA" w14:textId="746ACCD9" w:rsidR="00165098" w:rsidRDefault="002B73E1" w:rsidP="00C74D53">
      <w:pPr>
        <w:spacing w:line="360" w:lineRule="auto"/>
      </w:pPr>
      <w:r>
        <w:t>T</w:t>
      </w:r>
      <w:r w:rsidR="00FE2552">
        <w:t xml:space="preserve">he optimal stopping problem has had many </w:t>
      </w:r>
      <w:r w:rsidR="00A1797A">
        <w:t>names</w:t>
      </w:r>
      <w:del w:id="11" w:author="Furl, Nicholas" w:date="2017-04-30T11:45:00Z">
        <w:r w:rsidR="00A1797A" w:rsidDel="000C3027">
          <w:delText xml:space="preserve"> over the years</w:delText>
        </w:r>
      </w:del>
      <w:r w:rsidR="00D24851">
        <w:t>, depending on the goal of the choosing behaviour,</w:t>
      </w:r>
      <w:r w:rsidR="00A1797A">
        <w:t xml:space="preserve"> including t</w:t>
      </w:r>
      <w:r w:rsidR="00FE2552">
        <w:t>he best choice problem</w:t>
      </w:r>
      <w:r w:rsidR="00A1797A">
        <w:t>, the optimal choosing strategy</w:t>
      </w:r>
      <w:r w:rsidR="00FE2552">
        <w:t xml:space="preserve"> and the Secretary Problem</w:t>
      </w:r>
      <w:r w:rsidR="00094B2C">
        <w:t xml:space="preserve">, all </w:t>
      </w:r>
      <w:r w:rsidR="007254D6">
        <w:t>comprising</w:t>
      </w:r>
      <w:r w:rsidR="00094B2C">
        <w:t xml:space="preserve"> the same concept of sampling, stopping and choosing at an optimal time</w:t>
      </w:r>
      <w:r w:rsidR="00FE2552">
        <w:t xml:space="preserve">. </w:t>
      </w:r>
      <w:r w:rsidR="00165098">
        <w:t>The Secretary Problem is a scenario where the optimal choice paradigm is applied to recruitment. A company is lo</w:t>
      </w:r>
      <w:r w:rsidR="002F067B">
        <w:t>oking to employ a new secretary</w:t>
      </w:r>
      <w:r w:rsidR="00165098">
        <w:t xml:space="preserve"> </w:t>
      </w:r>
      <w:r w:rsidR="002F067B">
        <w:t>undergoes interviewing candidates. The agents must decide when they have found the best candidate for the job and stop sampling, despite having the knowledge that they may miss out on</w:t>
      </w:r>
      <w:r w:rsidR="008C1328">
        <w:t xml:space="preserve"> a better candidate</w:t>
      </w:r>
      <w:r w:rsidR="002F067B">
        <w:t xml:space="preserve">. </w:t>
      </w:r>
      <w:r w:rsidR="002F6C6F">
        <w:t xml:space="preserve">The concept of the secretary scenario and optimal stopping can also be applied in the dating world. How does one know they have found the one and can stop looking for a better partner? </w:t>
      </w:r>
      <w:r w:rsidR="00D24851">
        <w:t xml:space="preserve">This real world problem of finding a mate can be referred to as “The Fiancé Problem”. </w:t>
      </w:r>
      <w:r w:rsidR="00B9688A">
        <w:t>Especially with the boom in</w:t>
      </w:r>
      <w:r w:rsidR="00C64410">
        <w:t xml:space="preserve"> recent years of</w:t>
      </w:r>
      <w:r w:rsidR="00B9688A">
        <w:t xml:space="preserve"> </w:t>
      </w:r>
      <w:r w:rsidR="00D225D8">
        <w:t xml:space="preserve">mobile </w:t>
      </w:r>
      <w:r w:rsidR="00C0197F">
        <w:t>dating apps such as T</w:t>
      </w:r>
      <w:r w:rsidR="00B9688A">
        <w:t>inder</w:t>
      </w:r>
      <w:r w:rsidR="00D225D8">
        <w:t xml:space="preserve"> which involves swiping left and right on </w:t>
      </w:r>
      <w:r w:rsidR="008C1328">
        <w:t xml:space="preserve">potential dates, </w:t>
      </w:r>
      <w:r w:rsidR="00B9688A">
        <w:lastRenderedPageBreak/>
        <w:t xml:space="preserve">choosing a partner is becoming more about strategy than before. </w:t>
      </w:r>
      <w:r w:rsidR="00AD740C">
        <w:t>Therefore it</w:t>
      </w:r>
      <w:r w:rsidR="00DA6979">
        <w:t xml:space="preserve"> is important to examine factors which influence our sampli</w:t>
      </w:r>
      <w:r w:rsidR="001C72BB">
        <w:t xml:space="preserve">ng and decision making abilities in making optimal choices. </w:t>
      </w:r>
    </w:p>
    <w:p w14:paraId="52969DB6" w14:textId="77777777" w:rsidR="000D1427" w:rsidRDefault="000D1427" w:rsidP="00C74D53">
      <w:pPr>
        <w:spacing w:line="360" w:lineRule="auto"/>
      </w:pPr>
      <w:r>
        <w:t xml:space="preserve">To test this idea of “The Fiance problem”, Averbeck, Furl and Mckay (In Prep) applied the optimal </w:t>
      </w:r>
      <w:r w:rsidR="004366F9">
        <w:t>stopping paradigm</w:t>
      </w:r>
      <w:r>
        <w:t xml:space="preserve"> to the choosing of faces. </w:t>
      </w:r>
      <w:r w:rsidR="003E0931">
        <w:t>Participants completed the computerised Fiance task</w:t>
      </w:r>
      <w:r w:rsidR="00693BCD">
        <w:t xml:space="preserve">, and rated the attractiveness of faces on a scale of 1-9 over three phases. The average ratings of the faces displayed created a rank of faces based on how attractive the participants rated them. Then similar to Costa and Averbeck (2015), </w:t>
      </w:r>
      <w:r w:rsidR="005B4DEB">
        <w:t xml:space="preserve">a sequence task with these faces was created. In sequences of 12, faces from the rating tasks appeared one at a time on screen, which were either accepted as a “date” or rejected to view another face as a potential “date”. </w:t>
      </w:r>
      <w:r w:rsidR="003E0931">
        <w:t>The results from the human participants were compared against the results of a Bayesian Ideal Observer M</w:t>
      </w:r>
      <w:r w:rsidR="008E67FA">
        <w:t>odel (Furl &amp; Averbeck, 2011</w:t>
      </w:r>
      <w:r w:rsidR="00DE2D93">
        <w:t>; Costa &amp; Averbeck, 2015</w:t>
      </w:r>
      <w:r w:rsidR="008E67FA">
        <w:t xml:space="preserve">). </w:t>
      </w:r>
      <w:r w:rsidR="00A8624B">
        <w:t>Contrary to previous research</w:t>
      </w:r>
      <w:r w:rsidR="008E67FA">
        <w:t xml:space="preserve"> on optimal choosing</w:t>
      </w:r>
      <w:r w:rsidR="00A8624B">
        <w:t xml:space="preserve">, </w:t>
      </w:r>
      <w:r w:rsidR="00D22E93">
        <w:t xml:space="preserve">on multiple trials </w:t>
      </w:r>
      <w:r w:rsidR="00A8624B">
        <w:t>participants oversampled when sampling faces, viewing too many faces and then missing out on their best option</w:t>
      </w:r>
      <w:r w:rsidR="008E67FA">
        <w:t xml:space="preserve"> in comparison to the model</w:t>
      </w:r>
      <w:r w:rsidR="00A8624B">
        <w:t xml:space="preserve">. </w:t>
      </w:r>
      <w:r w:rsidR="00D22E93">
        <w:t>Since this is the first study to examine how optimal c</w:t>
      </w:r>
      <w:r w:rsidR="008E67FA">
        <w:t xml:space="preserve">hoosing applies to the sampling of human faces, </w:t>
      </w:r>
      <w:r w:rsidR="00D22E93">
        <w:t>it is important to un</w:t>
      </w:r>
      <w:r w:rsidR="008E67FA">
        <w:t>derstand what factors cause there to be an oversampling effect, rather than the undersampling effect commonly found in other optimal choosing tasks</w:t>
      </w:r>
      <w:r w:rsidR="00D22E93">
        <w:t xml:space="preserve">. </w:t>
      </w:r>
      <w:r w:rsidR="00291E0A">
        <w:t>Are faces simply more interesting or addictive to sample than other items, or is there some other decision mak</w:t>
      </w:r>
      <w:r w:rsidR="001D70E6">
        <w:t>ing factor that influences</w:t>
      </w:r>
      <w:r w:rsidR="00291E0A">
        <w:t xml:space="preserve"> the </w:t>
      </w:r>
      <w:r w:rsidR="006421EB">
        <w:t>Fiancé</w:t>
      </w:r>
      <w:r w:rsidR="00291E0A">
        <w:t xml:space="preserve"> task? </w:t>
      </w:r>
    </w:p>
    <w:p w14:paraId="772D328B" w14:textId="77777777" w:rsidR="00BE6D06" w:rsidRDefault="00F22C65" w:rsidP="00C74D53">
      <w:pPr>
        <w:spacing w:line="360" w:lineRule="auto"/>
      </w:pPr>
      <w:r>
        <w:t>There seems to be a human bias for looking at hu</w:t>
      </w:r>
      <w:r w:rsidR="006B3248">
        <w:t>mans and animal faces over non-living items, such as food</w:t>
      </w:r>
      <w:r w:rsidR="00BE6D06">
        <w:t xml:space="preserve"> and scenery. </w:t>
      </w:r>
      <w:r w:rsidR="006B3248">
        <w:t xml:space="preserve">Furl, </w:t>
      </w:r>
      <w:r w:rsidR="006B3248" w:rsidRPr="006B3248">
        <w:t>Ga</w:t>
      </w:r>
      <w:r w:rsidR="006B3248">
        <w:t xml:space="preserve">llagher </w:t>
      </w:r>
      <w:r w:rsidR="00BE6D06">
        <w:t>and Averbeck</w:t>
      </w:r>
      <w:r w:rsidR="006B3248">
        <w:t xml:space="preserve"> </w:t>
      </w:r>
      <w:r w:rsidR="00BE6D06">
        <w:t>(2012) show</w:t>
      </w:r>
      <w:r w:rsidR="00CA4C2E">
        <w:t xml:space="preserve">ed participants </w:t>
      </w:r>
      <w:commentRangeStart w:id="12"/>
      <w:r w:rsidR="00CA4C2E">
        <w:t xml:space="preserve">multiple affective </w:t>
      </w:r>
      <w:r w:rsidR="00BE6D06">
        <w:t>of</w:t>
      </w:r>
      <w:commentRangeEnd w:id="12"/>
      <w:r w:rsidR="000C3027">
        <w:rPr>
          <w:rStyle w:val="CommentReference"/>
        </w:rPr>
        <w:commentReference w:id="12"/>
      </w:r>
      <w:r w:rsidR="00CA4C2E">
        <w:t>:</w:t>
      </w:r>
      <w:r w:rsidR="00BE6D06">
        <w:t xml:space="preserve"> human faces either smiling or angry faces; cute or threatening animals; and food that was either appetising or repulsive whilst completing a decision making task. The study found that participa</w:t>
      </w:r>
      <w:r w:rsidR="00BC3152">
        <w:t xml:space="preserve">nts showed bias for human, then </w:t>
      </w:r>
      <w:r w:rsidR="00CA4C2E">
        <w:t xml:space="preserve">animal faces, as well as a bias for images showing positive affect. This suggests that human and animal faces have a social and emotional valence that </w:t>
      </w:r>
      <w:r w:rsidR="009F4969">
        <w:t xml:space="preserve">non-living items do not have. Therefore, this emotional and social information </w:t>
      </w:r>
      <w:r w:rsidR="00C0197F">
        <w:t>present in living faces may cause us to pay more attention to them</w:t>
      </w:r>
      <w:r w:rsidR="006118AC">
        <w:t xml:space="preserve">, and explain the oversampling effect </w:t>
      </w:r>
      <w:commentRangeStart w:id="13"/>
      <w:r w:rsidR="006118AC">
        <w:t>with faces</w:t>
      </w:r>
      <w:commentRangeEnd w:id="13"/>
      <w:r w:rsidR="000C3027">
        <w:rPr>
          <w:rStyle w:val="CommentReference"/>
        </w:rPr>
        <w:commentReference w:id="13"/>
      </w:r>
      <w:r w:rsidR="006118AC">
        <w:t xml:space="preserve">. </w:t>
      </w:r>
    </w:p>
    <w:p w14:paraId="1BF90020" w14:textId="5D5E85EA" w:rsidR="00732D18" w:rsidRDefault="00732D18" w:rsidP="00C74D53">
      <w:pPr>
        <w:spacing w:line="360" w:lineRule="auto"/>
      </w:pPr>
      <w:r>
        <w:t>“</w:t>
      </w:r>
      <w:commentRangeStart w:id="14"/>
      <w:r>
        <w:t>Jumping t</w:t>
      </w:r>
      <w:commentRangeEnd w:id="14"/>
      <w:r w:rsidR="000C3027">
        <w:rPr>
          <w:rStyle w:val="CommentReference"/>
        </w:rPr>
        <w:commentReference w:id="14"/>
      </w:r>
      <w:r>
        <w:t xml:space="preserve">o conclusions” (JTC) is a decision making behaviour </w:t>
      </w:r>
      <w:r w:rsidR="00D04A8D">
        <w:t xml:space="preserve">where </w:t>
      </w:r>
      <w:r>
        <w:t xml:space="preserve">people make </w:t>
      </w:r>
      <w:r w:rsidR="00A90D92">
        <w:t xml:space="preserve">hasty </w:t>
      </w:r>
      <w:r>
        <w:t xml:space="preserve">decisions based on very little information or evidence. </w:t>
      </w:r>
      <w:r w:rsidR="00190251">
        <w:t>JTC behaviour is commonly found amongst Schizophrenic patients</w:t>
      </w:r>
      <w:r w:rsidR="000F62BF">
        <w:t xml:space="preserve">. Schizophrenia is a condition characterised by cognitive dysfunctioning, hallucinations and delusions. </w:t>
      </w:r>
      <w:r w:rsidR="008265D7">
        <w:t xml:space="preserve">Specifically, </w:t>
      </w:r>
      <w:r w:rsidR="00E67267">
        <w:t xml:space="preserve">the </w:t>
      </w:r>
      <w:r w:rsidR="008265D7">
        <w:t>delusional symptoms of schizophren</w:t>
      </w:r>
      <w:r w:rsidR="00E67267">
        <w:t xml:space="preserve">ia are </w:t>
      </w:r>
      <w:r w:rsidR="00575C1F">
        <w:t xml:space="preserve">consistently </w:t>
      </w:r>
      <w:r w:rsidR="00E67267">
        <w:t xml:space="preserve">linked to JTC behaviour </w:t>
      </w:r>
      <w:r w:rsidR="00575C1F">
        <w:t xml:space="preserve">(Evans, Averbeck, Furl, 2015). </w:t>
      </w:r>
      <w:r w:rsidR="0038228D">
        <w:t>It has been found that t</w:t>
      </w:r>
      <w:r w:rsidR="00010EE5">
        <w:t>he higher a person scored on delusional traits, the earlier they made a decision on a JTC reasoning task (</w:t>
      </w:r>
      <w:r w:rsidR="000652CD">
        <w:t>Van der Leer, Hatig, Goldmanis &amp; McKay, 2015).</w:t>
      </w:r>
      <w:del w:id="15" w:author="Furl, Nicholas" w:date="2017-04-30T11:48:00Z">
        <w:r w:rsidR="000652CD" w:rsidDel="00937D88">
          <w:delText xml:space="preserve"> </w:delText>
        </w:r>
        <w:r w:rsidR="0038228D" w:rsidDel="00937D88">
          <w:delText>However</w:delText>
        </w:r>
      </w:del>
      <w:r w:rsidR="0038228D">
        <w:t xml:space="preserve">, </w:t>
      </w:r>
      <w:r w:rsidR="00575C1F">
        <w:t xml:space="preserve">JTC is predominantly measured in research </w:t>
      </w:r>
      <w:r w:rsidR="0038228D">
        <w:t>using</w:t>
      </w:r>
      <w:r w:rsidR="00575C1F">
        <w:t xml:space="preserve"> the </w:t>
      </w:r>
      <w:r w:rsidR="00575C1F">
        <w:lastRenderedPageBreak/>
        <w:t>Beads Task. The Beads task is a probab</w:t>
      </w:r>
      <w:r w:rsidR="000829B4">
        <w:t xml:space="preserve">ilistic reasoning </w:t>
      </w:r>
      <w:r w:rsidR="00EA0004">
        <w:t>task</w:t>
      </w:r>
      <w:r w:rsidR="000829B4">
        <w:t xml:space="preserve"> designed to measure individuals</w:t>
      </w:r>
      <w:ins w:id="16" w:author="Furl, Nicholas" w:date="2017-04-30T11:48:00Z">
        <w:r w:rsidR="00937D88">
          <w:t>’</w:t>
        </w:r>
      </w:ins>
      <w:r w:rsidR="000829B4">
        <w:t xml:space="preserve"> sampling and decision making behaviour. The participant is shown two jars with complementary ratios of coloured beads inside, for example, 30% green and 70% blue beads in one jar, and 30% blue and 70% green beads in the other. </w:t>
      </w:r>
      <w:r w:rsidR="00E448F5">
        <w:t>The jars are then hidden from view and the experimenter chooses one jar out of the sight of the participant. One by one, beads are drawn from one jar, and based on the beads the participant sees, they mus</w:t>
      </w:r>
      <w:r w:rsidR="00843FC6">
        <w:t xml:space="preserve">t either choose which jar they think they beads are coming from or draw another bead and repeat the process. </w:t>
      </w:r>
      <w:r w:rsidR="0062112A">
        <w:t>Research has shown that delusion prone individuals consistently gather less data before making deci</w:t>
      </w:r>
      <w:r w:rsidR="00BD0CD3">
        <w:t>sions, therefore making</w:t>
      </w:r>
      <w:r w:rsidR="0062112A">
        <w:t xml:space="preserve"> </w:t>
      </w:r>
      <w:del w:id="17" w:author="Furl, Nicholas" w:date="2017-04-30T12:04:00Z">
        <w:r w:rsidR="0062112A" w:rsidDel="008B1B40">
          <w:delText xml:space="preserve">less </w:delText>
        </w:r>
      </w:del>
      <w:ins w:id="18" w:author="Furl, Nicholas" w:date="2017-04-30T12:04:00Z">
        <w:r w:rsidR="008B1B40">
          <w:t xml:space="preserve">fewer </w:t>
        </w:r>
      </w:ins>
      <w:r w:rsidR="0062112A">
        <w:t>draws before choosing a jar (Garety et al, 2005)</w:t>
      </w:r>
      <w:r w:rsidR="00746CCC">
        <w:t>.</w:t>
      </w:r>
      <w:r w:rsidR="0062112A">
        <w:t xml:space="preserve"> </w:t>
      </w:r>
      <w:r w:rsidR="00E448F5">
        <w:t xml:space="preserve"> </w:t>
      </w:r>
      <w:r w:rsidR="00746CCC">
        <w:t>Delusional patients tend to make a decision after 1 or 2 draws (Evans, Averbeck &amp;</w:t>
      </w:r>
      <w:r w:rsidR="00881837">
        <w:t xml:space="preserve"> Furl 2015; Garety et al, 2005), whilst the majority of healthy participants make a choice after 5-6 draws (Garety, Hemsley &amp; Wessely, 1991)</w:t>
      </w:r>
      <w:r w:rsidR="00641C23">
        <w:t xml:space="preserve">, indicating how in this type of sampling task, those with delusional traits are more likely to show JTC by requiring less information to make decisions. </w:t>
      </w:r>
    </w:p>
    <w:p w14:paraId="3A868864" w14:textId="6AB8C580" w:rsidR="0038228D" w:rsidRDefault="0038228D" w:rsidP="00C74D53">
      <w:pPr>
        <w:spacing w:line="360" w:lineRule="auto"/>
      </w:pPr>
      <w:r>
        <w:t xml:space="preserve">The Liberal Acceptance Account (Moritz &amp; Woodward, 2005) has been proposed to explain the JTC phenomena in Schizophrenics. </w:t>
      </w:r>
      <w:r w:rsidR="000818C8">
        <w:t xml:space="preserve">The theory proposes that </w:t>
      </w:r>
      <w:r>
        <w:t xml:space="preserve">Schizophrenics </w:t>
      </w:r>
      <w:r w:rsidR="000818C8">
        <w:t xml:space="preserve">simply </w:t>
      </w:r>
      <w:r>
        <w:t xml:space="preserve">make decisions with less information. However JTC behaviour is only present when there are limited alternatives in the task at hand. The beads task usually only involves </w:t>
      </w:r>
      <w:ins w:id="19" w:author="Furl, Nicholas" w:date="2017-04-30T12:04:00Z">
        <w:r w:rsidR="008B1B40">
          <w:t>two</w:t>
        </w:r>
      </w:ins>
      <w:del w:id="20" w:author="Furl, Nicholas" w:date="2017-04-30T12:04:00Z">
        <w:r w:rsidDel="008B1B40">
          <w:delText>2</w:delText>
        </w:r>
      </w:del>
      <w:r>
        <w:t xml:space="preserve"> jars, however in versions of the task when there are </w:t>
      </w:r>
      <w:ins w:id="21" w:author="Furl, Nicholas" w:date="2017-04-30T12:04:00Z">
        <w:r w:rsidR="008B1B40">
          <w:t>four</w:t>
        </w:r>
      </w:ins>
      <w:del w:id="22" w:author="Furl, Nicholas" w:date="2017-04-30T12:04:00Z">
        <w:r w:rsidDel="008B1B40">
          <w:delText>4</w:delText>
        </w:r>
      </w:del>
      <w:r>
        <w:t xml:space="preserve"> jars, </w:t>
      </w:r>
      <w:r w:rsidR="008165CB">
        <w:t xml:space="preserve">the JTC effect disappears (Moritz, Woodward &amp; Lambert, 2007). This suggests that </w:t>
      </w:r>
      <w:r w:rsidR="00F34B52">
        <w:t xml:space="preserve">the element of choice </w:t>
      </w:r>
      <w:r w:rsidR="000818C8">
        <w:t>removes</w:t>
      </w:r>
      <w:r w:rsidR="00F34B52">
        <w:t xml:space="preserve"> the chance of JTC behaviour </w:t>
      </w:r>
      <w:r w:rsidR="000818C8">
        <w:t xml:space="preserve">to occur, seeming to support the idea that Schizophrenics JTC when they are given less information. </w:t>
      </w:r>
      <w:r w:rsidR="00B40A15">
        <w:t>Moreover, due to their delusional beliefs, Schizophrenics have also been found to be less confident when reporting correct answers, and overconfident when reporting errors</w:t>
      </w:r>
      <w:r w:rsidR="00C1498C">
        <w:t xml:space="preserve"> (Moritz &amp; Woodward, 2002 cited in Evans, Averbeck &amp; Furl, 2015)</w:t>
      </w:r>
      <w:r w:rsidR="00B40A15">
        <w:t xml:space="preserve">. </w:t>
      </w:r>
      <w:r w:rsidR="00BD7AAF">
        <w:t>Specifically, t</w:t>
      </w:r>
      <w:r w:rsidR="000A3AD1">
        <w:t xml:space="preserve">hose who score highly on delusions, </w:t>
      </w:r>
      <w:r w:rsidR="00EA0004">
        <w:t>had</w:t>
      </w:r>
      <w:r w:rsidR="000A3AD1">
        <w:t xml:space="preserve"> stronger convictions for implausible beliefs </w:t>
      </w:r>
      <w:r w:rsidR="00EA0004">
        <w:t xml:space="preserve">and </w:t>
      </w:r>
      <w:r w:rsidR="000A3AD1">
        <w:t>also required fewer draws to make a decision on the beads task (</w:t>
      </w:r>
      <w:r w:rsidR="00E44D82">
        <w:t xml:space="preserve">McKay, Langdon &amp; Coltheart, </w:t>
      </w:r>
      <w:r w:rsidR="00E44D82" w:rsidRPr="00E44D82">
        <w:t>2006).</w:t>
      </w:r>
      <w:r w:rsidR="00914A6E">
        <w:t xml:space="preserve"> </w:t>
      </w:r>
      <w:r w:rsidR="000818C8">
        <w:t xml:space="preserve">However, despite paying more attention to </w:t>
      </w:r>
      <w:r w:rsidR="009610FC">
        <w:t>less valid information, Schizophrenics did not inspect fewer pieces of information compared to non-schizophrenics. Therefore, this could suggest that schizophrenics maybe sample a similar amount to non-schizophrenics, but are more likely to consider irrelevant or less valid e</w:t>
      </w:r>
      <w:r w:rsidR="00D44B3C">
        <w:t xml:space="preserve">vidence when making a decision (Moritz &amp; Woodward, 2006 cited in Evans, Averbeck &amp; Furl, 2015). </w:t>
      </w:r>
    </w:p>
    <w:p w14:paraId="562B4A14" w14:textId="77777777" w:rsidR="006244BC" w:rsidRDefault="006244BC" w:rsidP="00C74D53">
      <w:pPr>
        <w:spacing w:line="360" w:lineRule="auto"/>
      </w:pPr>
      <w:r>
        <w:t>JTC is not only found within Schizophrenic patients, it is also found in 20% of the general population, so is also a relevant concept within non-clinical and clinical samples alike (Freeman, Pugh &amp; Garety, 2008). Suboptimal decision making behaviour may not be solely due to JTC, since individuals who score high on delusion proneness perform suboptimally,</w:t>
      </w:r>
      <w:r w:rsidR="00AA2B83">
        <w:t xml:space="preserve"> making</w:t>
      </w:r>
      <w:r>
        <w:t xml:space="preserve"> earlier decisions </w:t>
      </w:r>
      <w:r w:rsidR="00AA2B83">
        <w:t xml:space="preserve">based </w:t>
      </w:r>
      <w:r>
        <w:t xml:space="preserve">on less </w:t>
      </w:r>
      <w:r>
        <w:lastRenderedPageBreak/>
        <w:t>evidence (Van der Leer, Hatig, Goldmanis &amp; McKay, 2015). Moreover, using measures of delusion-proneness, predominantly The Peters’ Delusion Inventory (PDI) (Peters,</w:t>
      </w:r>
      <w:r w:rsidRPr="0018129F">
        <w:t xml:space="preserve"> Joseph</w:t>
      </w:r>
      <w:r>
        <w:t xml:space="preserve"> &amp; Garety, 1999), </w:t>
      </w:r>
      <w:commentRangeStart w:id="23"/>
      <w:r>
        <w:t xml:space="preserve">there is a </w:t>
      </w:r>
      <w:commentRangeEnd w:id="23"/>
      <w:r w:rsidR="008B1B40">
        <w:rPr>
          <w:rStyle w:val="CommentReference"/>
        </w:rPr>
        <w:commentReference w:id="23"/>
      </w:r>
      <w:r>
        <w:t xml:space="preserve">direct link between PDI scores and JTC behaviour on the beads task. Specifically, high scores on the PDI are associated with participants drawing fewer beads on the beads task. Therefore, the link between delusional symptomology and behaviour on the beads task is prevalent within non-clinical populations as well </w:t>
      </w:r>
      <w:commentRangeStart w:id="24"/>
      <w:r>
        <w:t xml:space="preserve">as within Schizophrenics, indicating that JTC behaviour may be related to other decision making behaviours. </w:t>
      </w:r>
      <w:commentRangeEnd w:id="24"/>
      <w:r w:rsidR="008B1B40">
        <w:rPr>
          <w:rStyle w:val="CommentReference"/>
        </w:rPr>
        <w:commentReference w:id="24"/>
      </w:r>
    </w:p>
    <w:p w14:paraId="55C5D4BB" w14:textId="77777777" w:rsidR="002A2435" w:rsidRDefault="00845C66" w:rsidP="00C74D53">
      <w:pPr>
        <w:spacing w:line="360" w:lineRule="auto"/>
      </w:pPr>
      <w:r>
        <w:t>Patient’s</w:t>
      </w:r>
      <w:r w:rsidR="00AA0A2B">
        <w:t xml:space="preserve"> decision making deficiencies have also been attributed to poor Theory of Mind. Theory of Mind is the ability to understand that other people have a separate mental state to one’s own mental state. Theory of Mind may be linked to decision making and optimal choosing, because faulty understanding about the mo</w:t>
      </w:r>
      <w:r w:rsidR="008B2807">
        <w:t xml:space="preserve">tives of other people can lead to suboptimal decisions. </w:t>
      </w:r>
      <w:r w:rsidR="007F14C7">
        <w:t xml:space="preserve">Specifically, Schizophrenic patients with persecutory delusions </w:t>
      </w:r>
      <w:r w:rsidR="005772D9">
        <w:t>have</w:t>
      </w:r>
      <w:r w:rsidR="007F14C7">
        <w:t xml:space="preserve"> a poorer Theory of Mind and an impaired ability to </w:t>
      </w:r>
      <w:r w:rsidR="005772D9">
        <w:t xml:space="preserve">infer others intentions (Mehl, </w:t>
      </w:r>
      <w:r w:rsidR="005772D9" w:rsidRPr="005772D9">
        <w:t>Rief,</w:t>
      </w:r>
      <w:r w:rsidR="005772D9">
        <w:t xml:space="preserve"> Lüllmann, Ziegler, </w:t>
      </w:r>
      <w:r w:rsidR="005772D9" w:rsidRPr="005772D9">
        <w:t>Ke</w:t>
      </w:r>
      <w:r w:rsidR="005772D9">
        <w:t xml:space="preserve">sting &amp; Lincoln, </w:t>
      </w:r>
      <w:r w:rsidR="005772D9" w:rsidRPr="005772D9">
        <w:t>2010</w:t>
      </w:r>
      <w:r w:rsidR="005772D9">
        <w:t>)</w:t>
      </w:r>
      <w:r w:rsidR="00803F5B">
        <w:t>. Moreover, delusion proneness and Theory of Mind deficiencies have b</w:t>
      </w:r>
      <w:r w:rsidR="00771662">
        <w:t>een associated with</w:t>
      </w:r>
      <w:r w:rsidR="00803F5B">
        <w:t xml:space="preserve"> reduced performance on probabilistic</w:t>
      </w:r>
      <w:r w:rsidR="00771662">
        <w:t xml:space="preserve"> reasoning tasks</w:t>
      </w:r>
      <w:r w:rsidR="00D27F5E">
        <w:t>, including the beads task</w:t>
      </w:r>
      <w:r w:rsidR="00771662">
        <w:t xml:space="preserve"> (Langdon, Ward &amp; Coltheart, </w:t>
      </w:r>
      <w:r w:rsidR="00771662" w:rsidRPr="00771662">
        <w:t>2010</w:t>
      </w:r>
      <w:r w:rsidR="00771662">
        <w:t>)</w:t>
      </w:r>
      <w:r w:rsidR="00D27F5E">
        <w:t xml:space="preserve">. </w:t>
      </w:r>
      <w:commentRangeStart w:id="25"/>
      <w:r w:rsidR="00FA237B">
        <w:t xml:space="preserve">This suggests that impairments with Theory of Mind in Schizophrenics are linked to delusional thoughts and JTC behaviour. </w:t>
      </w:r>
      <w:commentRangeEnd w:id="25"/>
      <w:r w:rsidR="008B1B40">
        <w:rPr>
          <w:rStyle w:val="CommentReference"/>
        </w:rPr>
        <w:commentReference w:id="25"/>
      </w:r>
      <w:r w:rsidR="006652EC">
        <w:t>Although, a</w:t>
      </w:r>
      <w:r w:rsidR="0026594F">
        <w:t>s a comparison, Autistic individuals show the opposite effect on the beads task to schizophrenic and delusional patients, requiring more draws than controls in the beads task before choosing a jar (</w:t>
      </w:r>
      <w:r w:rsidR="0026594F" w:rsidRPr="0026594F">
        <w:t>Brosnan,</w:t>
      </w:r>
      <w:r w:rsidR="0026594F">
        <w:t xml:space="preserve"> Chapman &amp; Ashwin, </w:t>
      </w:r>
      <w:r w:rsidR="0026594F" w:rsidRPr="0026594F">
        <w:t>2014</w:t>
      </w:r>
      <w:r w:rsidR="0026594F">
        <w:t>)</w:t>
      </w:r>
      <w:r w:rsidR="00380DD1">
        <w:t xml:space="preserve">. Autistic individuals </w:t>
      </w:r>
      <w:r w:rsidR="00247DF2">
        <w:t xml:space="preserve">also have an impaired Theory of Mind and struggle </w:t>
      </w:r>
      <w:r w:rsidR="006652EC">
        <w:t xml:space="preserve">to understand the intentions </w:t>
      </w:r>
      <w:r w:rsidR="00247DF2">
        <w:t>and ment</w:t>
      </w:r>
      <w:r w:rsidR="00820139">
        <w:t xml:space="preserve">al states </w:t>
      </w:r>
      <w:r w:rsidR="006652EC">
        <w:t>of</w:t>
      </w:r>
      <w:r w:rsidR="00820139">
        <w:t xml:space="preserve"> others</w:t>
      </w:r>
      <w:r w:rsidR="006652EC">
        <w:t>, but</w:t>
      </w:r>
      <w:r w:rsidR="00D31C6D">
        <w:t xml:space="preserve"> unlike Schizophrenia,</w:t>
      </w:r>
      <w:r w:rsidR="006652EC">
        <w:t xml:space="preserve"> the disorder is not characterised by delusions</w:t>
      </w:r>
      <w:r w:rsidR="00820139">
        <w:t xml:space="preserve">. The fact that Autistic probands </w:t>
      </w:r>
      <w:r w:rsidR="00354539">
        <w:t xml:space="preserve">show the opposite </w:t>
      </w:r>
      <w:r w:rsidR="00D17B58">
        <w:t xml:space="preserve">result to </w:t>
      </w:r>
      <w:r w:rsidR="0069720E">
        <w:t>schizophrenics, despite both proband groups showing Theory of Mind</w:t>
      </w:r>
      <w:r w:rsidR="00BD2F34">
        <w:t xml:space="preserve"> deficiencies, sugges</w:t>
      </w:r>
      <w:r w:rsidR="00A04C1B">
        <w:t>ts that the JTC behaviour Schizophrenics show in the beads</w:t>
      </w:r>
      <w:r w:rsidR="004F23C5">
        <w:t xml:space="preserve"> task may be due to </w:t>
      </w:r>
      <w:r w:rsidR="006E2985">
        <w:t xml:space="preserve">either </w:t>
      </w:r>
      <w:r w:rsidR="004F23C5">
        <w:t>t</w:t>
      </w:r>
      <w:r w:rsidR="00DE0860">
        <w:t xml:space="preserve">he interaction between Theory of Mind </w:t>
      </w:r>
      <w:r w:rsidR="006E2985">
        <w:t xml:space="preserve">and delusional traits, or solely delusional traits. </w:t>
      </w:r>
    </w:p>
    <w:p w14:paraId="217EE041" w14:textId="77777777" w:rsidR="00F24C03" w:rsidRDefault="004956E0" w:rsidP="00C74D53">
      <w:pPr>
        <w:spacing w:line="360" w:lineRule="auto"/>
      </w:pPr>
      <w:commentRangeStart w:id="26"/>
      <w:r>
        <w:t>Theory of m</w:t>
      </w:r>
      <w:commentRangeEnd w:id="26"/>
      <w:r w:rsidR="008B1B40">
        <w:rPr>
          <w:rStyle w:val="CommentReference"/>
        </w:rPr>
        <w:commentReference w:id="26"/>
      </w:r>
      <w:r>
        <w:t xml:space="preserve">ind can be seen as part of the link between JTC, delusions and optimal choosing in dating. </w:t>
      </w:r>
      <w:r w:rsidR="003E15FB">
        <w:t>Having faulty in</w:t>
      </w:r>
      <w:r w:rsidR="003F69E4">
        <w:t xml:space="preserve">ferences about the motives of others can negatively affect the potential to form and maintain relationships. </w:t>
      </w:r>
      <w:r w:rsidR="00B25FC8">
        <w:t xml:space="preserve">These faulty inferences are a part of </w:t>
      </w:r>
      <w:r w:rsidR="003E15FB">
        <w:t xml:space="preserve">an individual’s propensity to have delusional beliefs. </w:t>
      </w:r>
      <w:r w:rsidR="00B25FC8">
        <w:t xml:space="preserve">Schizophrenics tend to have a higher propensity of experiencing delusions but delusional beliefs on a lesser scale are also prevalent in the non-clinical population, therefore the JTC behaviour found in high delusion prone individuals during the beads task and other probabilistic reasoning task may also be prevalent in optimal choosing tasks. </w:t>
      </w:r>
      <w:r w:rsidR="00F24266">
        <w:t>If delusion prone individuals JTC during sampling in the beads task, then there is a possibility th</w:t>
      </w:r>
      <w:r w:rsidR="0033520E">
        <w:t>at they also JTC</w:t>
      </w:r>
      <w:r w:rsidR="00F24266">
        <w:t xml:space="preserve"> when </w:t>
      </w:r>
      <w:r w:rsidR="00F24266">
        <w:lastRenderedPageBreak/>
        <w:t>sampling in other tasks, such as when sampling faces</w:t>
      </w:r>
      <w:r w:rsidR="00664CC0">
        <w:t>. Therefore, those who show</w:t>
      </w:r>
      <w:r w:rsidR="00070C19">
        <w:t xml:space="preserve"> an </w:t>
      </w:r>
      <w:r w:rsidR="00664CC0">
        <w:t xml:space="preserve">undersampling JTC effect in the beads task may not show the </w:t>
      </w:r>
      <w:commentRangeStart w:id="27"/>
      <w:r w:rsidR="00664CC0">
        <w:t xml:space="preserve">same oversampling effect when completing the Fiancé task.  </w:t>
      </w:r>
      <w:commentRangeEnd w:id="27"/>
      <w:r w:rsidR="008B1B40">
        <w:rPr>
          <w:rStyle w:val="CommentReference"/>
        </w:rPr>
        <w:commentReference w:id="27"/>
      </w:r>
    </w:p>
    <w:p w14:paraId="1B6DDAAF" w14:textId="77777777" w:rsidR="00F24C03" w:rsidRDefault="00F24C03" w:rsidP="00C74D53">
      <w:pPr>
        <w:spacing w:line="360" w:lineRule="auto"/>
      </w:pPr>
      <w:r>
        <w:t xml:space="preserve">The aim of the present study is to see if there is a link between the sampling of faces in an optimal choosing task and JTC behaviour. </w:t>
      </w:r>
      <w:r w:rsidR="00953FA0">
        <w:t>Consistent with research from Fur</w:t>
      </w:r>
      <w:r w:rsidR="009730CD">
        <w:t>l, Averbeck and McKay (In Prep)</w:t>
      </w:r>
      <w:r w:rsidR="0094728D">
        <w:t>, we hypothesise that the participants will oversample and view more faces in the se</w:t>
      </w:r>
      <w:r w:rsidR="00B23284">
        <w:t xml:space="preserve">quence before making a decision, in comparison </w:t>
      </w:r>
      <w:r w:rsidR="0094728D">
        <w:t>to the model.</w:t>
      </w:r>
      <w:r w:rsidR="00B23284">
        <w:t xml:space="preserve"> Participants will also choose lower ranked faces in the sequence compared to the model. </w:t>
      </w:r>
      <w:r w:rsidR="00DE0072">
        <w:t xml:space="preserve">Moreover, there will be a link between delusional traits and JTC, with participants with higher delusional traits displaying JTC behaviour in the beads task, and drawing </w:t>
      </w:r>
      <w:r w:rsidR="00ED16AA">
        <w:t>fewer</w:t>
      </w:r>
      <w:r w:rsidR="00DE0072">
        <w:t xml:space="preserve"> beads than those with less delusional traits. </w:t>
      </w:r>
      <w:r w:rsidR="00F370A5">
        <w:t xml:space="preserve">In order to show the JTC </w:t>
      </w:r>
      <w:r w:rsidR="008E55AE">
        <w:t xml:space="preserve">effect </w:t>
      </w:r>
      <w:r w:rsidR="00F370A5">
        <w:t xml:space="preserve">in the Fiance task, the number of views in the Fiance task should be related to the number of draws in the beads task. Those who make </w:t>
      </w:r>
      <w:r w:rsidR="00ED16AA">
        <w:t>fewer</w:t>
      </w:r>
      <w:r w:rsidR="00F370A5">
        <w:t xml:space="preserve"> draws in the beads task should view </w:t>
      </w:r>
      <w:r w:rsidR="00ED16AA">
        <w:t>fewer</w:t>
      </w:r>
      <w:r w:rsidR="00F370A5">
        <w:t xml:space="preserve"> faces before choosing in the fiancé </w:t>
      </w:r>
      <w:r w:rsidR="00ED16AA">
        <w:t>task. Lastly, we hypothesise a positive</w:t>
      </w:r>
      <w:r w:rsidR="008E55AE">
        <w:t xml:space="preserve"> association between the average rank of face chosen and the percentage of ans</w:t>
      </w:r>
      <w:r w:rsidR="00ED16AA">
        <w:t xml:space="preserve">wers correct on the beads task. </w:t>
      </w:r>
    </w:p>
    <w:p w14:paraId="606B2079" w14:textId="77777777" w:rsidR="00575C1F" w:rsidRDefault="00575C1F" w:rsidP="00C74D53">
      <w:pPr>
        <w:spacing w:line="360" w:lineRule="auto"/>
      </w:pPr>
    </w:p>
    <w:p w14:paraId="08C9A4F1" w14:textId="77777777" w:rsidR="00575C1F" w:rsidRDefault="00575C1F" w:rsidP="00C74D53">
      <w:pPr>
        <w:spacing w:line="360" w:lineRule="auto"/>
      </w:pPr>
    </w:p>
    <w:p w14:paraId="3AC96301" w14:textId="77777777" w:rsidR="00575C1F" w:rsidRDefault="00575C1F" w:rsidP="00C74D53">
      <w:pPr>
        <w:spacing w:line="360" w:lineRule="auto"/>
      </w:pPr>
    </w:p>
    <w:p w14:paraId="5AE7F2B5" w14:textId="77777777" w:rsidR="00302CE7" w:rsidRDefault="00302CE7" w:rsidP="00C74D53">
      <w:pPr>
        <w:pBdr>
          <w:bottom w:val="single" w:sz="4" w:space="1" w:color="auto"/>
        </w:pBdr>
        <w:spacing w:line="360" w:lineRule="auto"/>
        <w:rPr>
          <w:sz w:val="28"/>
        </w:rPr>
      </w:pPr>
      <w:r w:rsidRPr="0086164E">
        <w:rPr>
          <w:sz w:val="28"/>
        </w:rPr>
        <w:t>Methods</w:t>
      </w:r>
    </w:p>
    <w:p w14:paraId="0F56DF53" w14:textId="77777777" w:rsidR="00302CE7" w:rsidRDefault="00302CE7" w:rsidP="00C74D53">
      <w:pPr>
        <w:spacing w:line="360" w:lineRule="auto"/>
        <w:rPr>
          <w:u w:val="single"/>
        </w:rPr>
      </w:pPr>
      <w:r w:rsidRPr="0086164E">
        <w:rPr>
          <w:u w:val="single"/>
        </w:rPr>
        <w:t>Participants</w:t>
      </w:r>
    </w:p>
    <w:p w14:paraId="12C23744" w14:textId="2A0FA69B" w:rsidR="00302CE7" w:rsidRPr="0053263F" w:rsidRDefault="00302CE7" w:rsidP="00C74D53">
      <w:pPr>
        <w:spacing w:line="360" w:lineRule="auto"/>
      </w:pPr>
      <w:del w:id="28" w:author="Furl, Nicholas" w:date="2017-04-30T12:32:00Z">
        <w:r w:rsidDel="004B49CA">
          <w:delText xml:space="preserve">28 </w:delText>
        </w:r>
      </w:del>
      <w:ins w:id="29" w:author="Furl, Nicholas" w:date="2017-04-30T12:32:00Z">
        <w:r w:rsidR="004B49CA">
          <w:t xml:space="preserve">Twenty-eight </w:t>
        </w:r>
      </w:ins>
      <w:r>
        <w:t>participants were recruited (</w:t>
      </w:r>
      <w:del w:id="30" w:author="Furl, Nicholas" w:date="2017-04-30T12:32:00Z">
        <w:r w:rsidDel="004B49CA">
          <w:delText xml:space="preserve">9 male, </w:delText>
        </w:r>
      </w:del>
      <w:r>
        <w:t xml:space="preserve">19 female) from students at Royal Holloway, University of London. Their ages ranged from 18-23 years of age (Mean=20.39, SD=1.23). All participants were entered into a draw to win a £50 amazon voucher. The experiment was approved by the Royal Holloway, University of London ethics committee.  </w:t>
      </w:r>
    </w:p>
    <w:p w14:paraId="3FCEE373" w14:textId="77777777" w:rsidR="00302CE7" w:rsidRDefault="00302CE7" w:rsidP="00C74D53">
      <w:pPr>
        <w:spacing w:line="360" w:lineRule="auto"/>
        <w:rPr>
          <w:u w:val="single"/>
        </w:rPr>
      </w:pPr>
      <w:r w:rsidRPr="0053263F">
        <w:rPr>
          <w:u w:val="single"/>
        </w:rPr>
        <w:t xml:space="preserve">Materials </w:t>
      </w:r>
    </w:p>
    <w:p w14:paraId="7EF89202" w14:textId="77777777" w:rsidR="00302CE7" w:rsidRDefault="00302CE7" w:rsidP="00C74D53">
      <w:pPr>
        <w:spacing w:line="360" w:lineRule="auto"/>
        <w:rPr>
          <w:u w:val="wave"/>
        </w:rPr>
      </w:pPr>
      <w:r w:rsidRPr="00396229">
        <w:rPr>
          <w:u w:val="wave"/>
        </w:rPr>
        <w:t>Peter</w:t>
      </w:r>
      <w:r>
        <w:rPr>
          <w:u w:val="wave"/>
        </w:rPr>
        <w:t>s’ Delusion Inventory (2004</w:t>
      </w:r>
      <w:r w:rsidRPr="00396229">
        <w:rPr>
          <w:u w:val="wave"/>
        </w:rPr>
        <w:t xml:space="preserve">) </w:t>
      </w:r>
    </w:p>
    <w:p w14:paraId="210651C3" w14:textId="3649C922" w:rsidR="00302CE7" w:rsidRDefault="00302CE7" w:rsidP="00C74D53">
      <w:pPr>
        <w:spacing w:line="360" w:lineRule="auto"/>
      </w:pPr>
      <w:r>
        <w:t xml:space="preserve">Peters’ Delusion Inventory (PDI) was designed by Peters and colleagues (1999) in order to measure delusional traits. The original inventory consisted of 40 items; whereas the present study uses the revised inventory which has been condensed down to 21 items (Peters, Joseph, Day &amp; Garety, 2004). Each item is a statement which the participant can answer with a yes or no. If the participant </w:t>
      </w:r>
      <w:r>
        <w:lastRenderedPageBreak/>
        <w:t>answe</w:t>
      </w:r>
      <w:r w:rsidR="005F2FB7">
        <w:t>rs yes, they must complete the three</w:t>
      </w:r>
      <w:r w:rsidR="0004031D">
        <w:t xml:space="preserve"> L</w:t>
      </w:r>
      <w:r>
        <w:t>ikert subscales within the statement, which measures the degree of the subjec</w:t>
      </w:r>
      <w:r w:rsidR="005F2FB7">
        <w:t>t’s identification with the statement, for example “Do you ever feel as if some people are not what they seem to be?”</w:t>
      </w:r>
      <w:r>
        <w:t xml:space="preserve"> The subscales for all 21 items</w:t>
      </w:r>
      <w:r w:rsidR="005F2FB7">
        <w:t xml:space="preserve"> measure</w:t>
      </w:r>
      <w:r>
        <w:t>: distress, pre</w:t>
      </w:r>
      <w:r w:rsidR="0004031D">
        <w:t>occupation and conviction. The L</w:t>
      </w:r>
      <w:r>
        <w:t>ikert scales are scored from 1-5, with 1 as the lowest value meaning either “not at all distressing” (distress), “hardly ever think about it” (preoccupation) or “don’t believe it’s true” (conviction) and 5 as the highest value corresponding with “very distressing” (distress); “think about it all the time” (preoccupation), or “believe it is absolutely true” (co</w:t>
      </w:r>
      <w:r w:rsidR="005672C5">
        <w:t>nviction).  From these scales, four</w:t>
      </w:r>
      <w:r>
        <w:t xml:space="preserve"> scores are created. The PDI total score out of 21 is created from the initial yes or no answers, with each yes answer scored as 1 and no as 0. The scores from the distress, preoccupation and conviction scores are then totalled from the </w:t>
      </w:r>
      <w:ins w:id="31" w:author="Furl, Nicholas" w:date="2017-04-30T12:33:00Z">
        <w:r w:rsidR="00CF6890">
          <w:t>L</w:t>
        </w:r>
      </w:ins>
      <w:del w:id="32" w:author="Furl, Nicholas" w:date="2017-04-30T12:33:00Z">
        <w:r w:rsidDel="00CF6890">
          <w:delText>l</w:delText>
        </w:r>
      </w:del>
      <w:r>
        <w:t xml:space="preserve">ikert subscales to create the remaining delusion scores. </w:t>
      </w:r>
      <w:r w:rsidR="005672C5">
        <w:t>In order to create a single representative score for the entire questionnaire</w:t>
      </w:r>
      <w:r w:rsidR="003A4597">
        <w:t xml:space="preserve"> which can be compared against the other variables</w:t>
      </w:r>
      <w:r w:rsidR="005672C5">
        <w:t>, the conviction, preoccupation and distress scores were totalled, crea</w:t>
      </w:r>
      <w:r w:rsidR="003A4597">
        <w:t>ting a single PDI T</w:t>
      </w:r>
      <w:r w:rsidR="005672C5">
        <w:t xml:space="preserve">otal.  </w:t>
      </w:r>
    </w:p>
    <w:p w14:paraId="0A7B6336" w14:textId="77777777" w:rsidR="00302CE7" w:rsidRDefault="00302CE7" w:rsidP="00C74D53">
      <w:pPr>
        <w:spacing w:line="360" w:lineRule="auto"/>
      </w:pPr>
    </w:p>
    <w:p w14:paraId="3A99B907" w14:textId="77777777" w:rsidR="00302CE7" w:rsidRDefault="00302CE7" w:rsidP="00C74D53">
      <w:pPr>
        <w:spacing w:line="360" w:lineRule="auto"/>
        <w:rPr>
          <w:u w:val="wave"/>
        </w:rPr>
      </w:pPr>
      <w:r w:rsidRPr="00721E6C">
        <w:rPr>
          <w:u w:val="wave"/>
        </w:rPr>
        <w:t>The beads task</w:t>
      </w:r>
    </w:p>
    <w:p w14:paraId="365C140A" w14:textId="5482FD1C" w:rsidR="00302CE7" w:rsidRDefault="00302CE7" w:rsidP="00C74D53">
      <w:pPr>
        <w:spacing w:line="360" w:lineRule="auto"/>
      </w:pPr>
      <w:r>
        <w:t xml:space="preserve">Jumping to conclusions behaviour can be measured using the beads task. </w:t>
      </w:r>
      <w:commentRangeStart w:id="33"/>
      <w:r>
        <w:t>The beads task in</w:t>
      </w:r>
      <w:r w:rsidR="00981BDB">
        <w:t>volves the subject being shown two</w:t>
      </w:r>
      <w:r>
        <w:t xml:space="preserve"> jars, one containing 70% green beads and 30% blue beads, and the other containing 70% blue beads and 30% green beads. The jars are covered from the subjects view and then one jar is chosen by the experimenter.  One bead is drawn from the jar </w:t>
      </w:r>
      <w:commentRangeEnd w:id="33"/>
      <w:r w:rsidR="00767D02">
        <w:rPr>
          <w:rStyle w:val="CommentReference"/>
        </w:rPr>
        <w:commentReference w:id="33"/>
      </w:r>
      <w:r>
        <w:t xml:space="preserve">and shown to the subject. The subject must then either guess which jar the bead came from or draw another bead. This process is </w:t>
      </w:r>
      <w:commentRangeStart w:id="34"/>
      <w:r>
        <w:t xml:space="preserve">repeated till the participant makes a decision. On average, participants tend to make 5 to 6 draws before making a decision (Garety, Hemsley, &amp; Wessely, 1991) on the beads task, whilst schizophrenic participants with delusional traits tend to make a decision after 1 draw (Evans, Averbeck &amp; Furl, 2015). </w:t>
      </w:r>
      <w:commentRangeEnd w:id="34"/>
      <w:r w:rsidR="00767D02">
        <w:rPr>
          <w:rStyle w:val="CommentReference"/>
        </w:rPr>
        <w:commentReference w:id="34"/>
      </w:r>
      <w:r>
        <w:t xml:space="preserve">Jumping to conclusions type behaviour is marked by having an average of </w:t>
      </w:r>
      <w:ins w:id="35" w:author="Furl, Nicholas" w:date="2017-04-30T12:34:00Z">
        <w:r w:rsidR="00767D02">
          <w:t>two</w:t>
        </w:r>
      </w:ins>
      <w:del w:id="36" w:author="Furl, Nicholas" w:date="2017-04-30T12:34:00Z">
        <w:r w:rsidDel="00767D02">
          <w:delText>2</w:delText>
        </w:r>
      </w:del>
      <w:r>
        <w:t xml:space="preserve"> or less draws when performing the beads task. </w:t>
      </w:r>
    </w:p>
    <w:p w14:paraId="05799CF4" w14:textId="77777777" w:rsidR="00302CE7" w:rsidRDefault="00302CE7" w:rsidP="00C74D53">
      <w:pPr>
        <w:spacing w:line="360" w:lineRule="auto"/>
      </w:pPr>
      <w:r>
        <w:t xml:space="preserve">In the present study, subjects </w:t>
      </w:r>
      <w:r w:rsidR="00981BDB">
        <w:t>complete</w:t>
      </w:r>
      <w:r>
        <w:t xml:space="preserve"> the beads task using the computer programme </w:t>
      </w:r>
      <w:r w:rsidR="00981BDB">
        <w:t>MATLAB (The Mathworks, Natick, MA)</w:t>
      </w:r>
      <w:r>
        <w:t>. The screen says there is a 30/70 ratio of green and blue beads within the jar and then either t</w:t>
      </w:r>
      <w:r w:rsidR="002024E2">
        <w:t>he word green or blue appeared</w:t>
      </w:r>
      <w:r>
        <w:t xml:space="preserve"> on the screen. Participants must then press the appropriate numbers on the keyboard to either choose, green, blue or draw another. If they decide to draw another, the next bead colo</w:t>
      </w:r>
      <w:r w:rsidR="00E71FA1">
        <w:t>ur in the sequence will appear</w:t>
      </w:r>
      <w:r>
        <w:t xml:space="preserve"> and they must repeat the process again until they make a decision. The participants did 40 trials of the beads task. During analysis, the first 10 trials were omitted to account for any confusion in learning how to perform the </w:t>
      </w:r>
      <w:r>
        <w:lastRenderedPageBreak/>
        <w:t>task.</w:t>
      </w:r>
      <w:r w:rsidR="00C4392A">
        <w:t xml:space="preserve"> Previous studies have found that there is a miscomprehension bias, with participants who struggle to understand the task performing 38% of premature decisions (Balzan, Delfabbro &amp; Galletly, </w:t>
      </w:r>
      <w:r w:rsidR="00C4392A" w:rsidRPr="00C4392A">
        <w:t>2012</w:t>
      </w:r>
      <w:r w:rsidR="00C4392A">
        <w:t>)</w:t>
      </w:r>
      <w:r w:rsidR="00E97C5B">
        <w:t xml:space="preserve">. </w:t>
      </w:r>
      <w:r>
        <w:t xml:space="preserve">The last 10 </w:t>
      </w:r>
      <w:r w:rsidR="002024E2">
        <w:t xml:space="preserve">trials </w:t>
      </w:r>
      <w:r>
        <w:t xml:space="preserve">were also omitted to account for any fatigue effects the subject was experiencing. </w:t>
      </w:r>
      <w:r w:rsidR="002024E2">
        <w:t xml:space="preserve">Therefore 20 trials in total were analysed, accounting for the 20 trials that were removed. </w:t>
      </w:r>
    </w:p>
    <w:p w14:paraId="2586DD89" w14:textId="77777777" w:rsidR="00302CE7" w:rsidRDefault="00E71FA1" w:rsidP="00C74D53">
      <w:pPr>
        <w:spacing w:line="360" w:lineRule="auto"/>
        <w:rPr>
          <w:u w:val="wave"/>
        </w:rPr>
      </w:pPr>
      <w:r>
        <w:rPr>
          <w:u w:val="wave"/>
        </w:rPr>
        <w:t>The F</w:t>
      </w:r>
      <w:r w:rsidR="00302CE7" w:rsidRPr="00EB4044">
        <w:rPr>
          <w:u w:val="wave"/>
        </w:rPr>
        <w:t>iancé task</w:t>
      </w:r>
    </w:p>
    <w:p w14:paraId="41EDA0A5" w14:textId="77777777" w:rsidR="00302CE7" w:rsidRDefault="00302CE7" w:rsidP="00C74D53">
      <w:pPr>
        <w:spacing w:line="360" w:lineRule="auto"/>
      </w:pPr>
      <w:r>
        <w:t xml:space="preserve">The fiancé task was also completed using MatLab. </w:t>
      </w:r>
      <w:r w:rsidR="000E0BA9">
        <w:t>Subjects</w:t>
      </w:r>
      <w:r>
        <w:t xml:space="preserve"> u</w:t>
      </w:r>
      <w:r w:rsidR="000E0BA9">
        <w:t>nderwent three</w:t>
      </w:r>
      <w:r>
        <w:t xml:space="preserve"> rating phases, a distracter task and a sequence choosing task. </w:t>
      </w:r>
      <w:r w:rsidR="000E0BA9">
        <w:t>Before starting the</w:t>
      </w:r>
      <w:r>
        <w:t xml:space="preserve"> rating phases, </w:t>
      </w:r>
      <w:r w:rsidR="000E0BA9">
        <w:t>the subjects</w:t>
      </w:r>
      <w:r>
        <w:t xml:space="preserve"> </w:t>
      </w:r>
      <w:r w:rsidR="000E0BA9">
        <w:t>specified</w:t>
      </w:r>
      <w:r>
        <w:t xml:space="preserve"> the gender they cho</w:t>
      </w:r>
      <w:del w:id="37" w:author="Furl, Nicholas" w:date="2017-04-30T12:38:00Z">
        <w:r w:rsidDel="00767D02">
          <w:delText>o</w:delText>
        </w:r>
      </w:del>
      <w:r>
        <w:t xml:space="preserve">se to date. </w:t>
      </w:r>
      <w:commentRangeStart w:id="38"/>
      <w:r>
        <w:t xml:space="preserve">Then either male or female </w:t>
      </w:r>
      <w:commentRangeEnd w:id="38"/>
      <w:r w:rsidR="00C25AB6">
        <w:rPr>
          <w:rStyle w:val="CommentReference"/>
        </w:rPr>
        <w:commentReference w:id="38"/>
      </w:r>
      <w:r>
        <w:t xml:space="preserve">faces </w:t>
      </w:r>
      <w:r w:rsidR="000E0BA9">
        <w:t>were</w:t>
      </w:r>
      <w:r>
        <w:t xml:space="preserve"> displayed according to the individual’s preferences.  Individual faces are displayed on the screen and </w:t>
      </w:r>
      <w:r w:rsidR="000E0BA9">
        <w:t>subjects rate the faces for</w:t>
      </w:r>
      <w:r>
        <w:t xml:space="preserve"> attractiveness from 1-9 (1 being least attractive and 9 the most attractive). Over the phases, faces are displayed </w:t>
      </w:r>
      <w:r w:rsidR="000E0BA9">
        <w:t>three</w:t>
      </w:r>
      <w:r>
        <w:t xml:space="preserve"> times and average ratings are created for these faces. Once the 3 phases have been completed, subjects complete a distracter task, solving mathematical equations within </w:t>
      </w:r>
      <w:r w:rsidR="000E0BA9">
        <w:t xml:space="preserve">a 2 minute time limit. </w:t>
      </w:r>
    </w:p>
    <w:p w14:paraId="5438A58B" w14:textId="77777777" w:rsidR="00302CE7" w:rsidRDefault="00302CE7" w:rsidP="00C74D53">
      <w:pPr>
        <w:spacing w:line="360" w:lineRule="auto"/>
      </w:pPr>
      <w:r>
        <w:t xml:space="preserve">The final phase of the fiancé task is the sequence task. The individual faces from the previous phases are displayed sequentially to the subject in series of 12 faces. A face is displayed on the screen and the subject can either choose that face as a “date” or move onto the next face. They cannot go back to any previous faces, and once they have </w:t>
      </w:r>
      <w:commentRangeStart w:id="39"/>
      <w:r>
        <w:t xml:space="preserve">selected a “date” they cannot </w:t>
      </w:r>
      <w:commentRangeEnd w:id="39"/>
      <w:r w:rsidR="00752509">
        <w:rPr>
          <w:rStyle w:val="CommentReference"/>
        </w:rPr>
        <w:commentReference w:id="39"/>
      </w:r>
      <w:r>
        <w:t xml:space="preserve">see the remaining faces left in the sequence. Also, if no faces are selected, the last face is automatically chosen. The </w:t>
      </w:r>
      <w:r w:rsidR="000E0BA9">
        <w:t>subject</w:t>
      </w:r>
      <w:r>
        <w:t xml:space="preserve"> </w:t>
      </w:r>
      <w:r w:rsidR="000E0BA9">
        <w:t>completes</w:t>
      </w:r>
      <w:r>
        <w:t xml:space="preserve"> 6 sequences. </w:t>
      </w:r>
    </w:p>
    <w:p w14:paraId="1C33A9E7" w14:textId="77777777" w:rsidR="00302CE7" w:rsidRDefault="00302CE7" w:rsidP="00C74D53">
      <w:pPr>
        <w:spacing w:line="360" w:lineRule="auto"/>
      </w:pPr>
      <w:r>
        <w:t xml:space="preserve">Whilst the subject is completing the fiancé task, the </w:t>
      </w:r>
      <w:r w:rsidR="00E71FA1">
        <w:t xml:space="preserve">Bayesian </w:t>
      </w:r>
      <w:r>
        <w:t xml:space="preserve">model </w:t>
      </w:r>
      <w:r w:rsidR="006217A8">
        <w:t xml:space="preserve">(Furl &amp; Averbeck, 2011; Costa &amp; Averbeck, 2015) </w:t>
      </w:r>
      <w:r>
        <w:t xml:space="preserve">is also completing the same task based upon the subject’s rating choices. During the sequence task, the model aims to choose the best choice option as a date. </w:t>
      </w:r>
    </w:p>
    <w:p w14:paraId="0509C5AF" w14:textId="77777777" w:rsidR="00302CE7" w:rsidRDefault="00302CE7" w:rsidP="00C74D53">
      <w:pPr>
        <w:spacing w:line="360" w:lineRule="auto"/>
      </w:pPr>
    </w:p>
    <w:p w14:paraId="62F177FB" w14:textId="77777777" w:rsidR="00302CE7" w:rsidRDefault="00302CE7" w:rsidP="00C74D53">
      <w:pPr>
        <w:spacing w:line="360" w:lineRule="auto"/>
        <w:rPr>
          <w:u w:val="wave"/>
        </w:rPr>
      </w:pPr>
      <w:r w:rsidRPr="00460609">
        <w:rPr>
          <w:u w:val="wave"/>
        </w:rPr>
        <w:t>Procedure</w:t>
      </w:r>
    </w:p>
    <w:p w14:paraId="6494B4DE" w14:textId="77777777" w:rsidR="00302CE7" w:rsidRDefault="00302CE7" w:rsidP="00C74D53">
      <w:pPr>
        <w:spacing w:line="360" w:lineRule="auto"/>
      </w:pPr>
      <w:r>
        <w:t xml:space="preserve">The study was counterbalanced to prevent any order effects from occurring. Therefore half of </w:t>
      </w:r>
      <w:r w:rsidR="000E0BA9">
        <w:t>the total subjects</w:t>
      </w:r>
      <w:r>
        <w:t xml:space="preserve"> completed the fiancé task first, and then the beads task; meanwhile the second half completed the beads task first and then the fiancé task. In all instances, the PDI was always completed last to prevent any potential social desirability effects from the questionnaire affecting the computerised data. </w:t>
      </w:r>
    </w:p>
    <w:p w14:paraId="37EB9CF0" w14:textId="77777777" w:rsidR="00302CE7" w:rsidRDefault="00302CE7" w:rsidP="00C74D53">
      <w:pPr>
        <w:spacing w:line="360" w:lineRule="auto"/>
        <w:rPr>
          <w:u w:val="wave"/>
        </w:rPr>
      </w:pPr>
      <w:r w:rsidRPr="00EC187B">
        <w:rPr>
          <w:u w:val="wave"/>
        </w:rPr>
        <w:t>Design</w:t>
      </w:r>
    </w:p>
    <w:p w14:paraId="64F0796E" w14:textId="09BC155F" w:rsidR="004C1CB2" w:rsidRPr="00A33ABB" w:rsidRDefault="00A33ABB" w:rsidP="00C74D53">
      <w:pPr>
        <w:spacing w:line="360" w:lineRule="auto"/>
      </w:pPr>
      <w:r>
        <w:lastRenderedPageBreak/>
        <w:t xml:space="preserve">Analysis was conducted via two one-way repeated </w:t>
      </w:r>
      <w:r w:rsidR="002F7A71">
        <w:t xml:space="preserve">measures </w:t>
      </w:r>
      <w:r>
        <w:t>ANOVAs and two hierarchical regression models.</w:t>
      </w:r>
      <w:r w:rsidR="002F7A71">
        <w:t xml:space="preserve"> The </w:t>
      </w:r>
      <w:r w:rsidR="0074075F">
        <w:t xml:space="preserve">first </w:t>
      </w:r>
      <w:r w:rsidR="002F7A71">
        <w:t xml:space="preserve">ANOVA examined the difference between the average </w:t>
      </w:r>
      <w:r w:rsidR="006F3F77">
        <w:t>numbers</w:t>
      </w:r>
      <w:r w:rsidR="002F7A71">
        <w:t xml:space="preserve"> of human (subject) versus model views of faces</w:t>
      </w:r>
      <w:r w:rsidR="00DE32B6">
        <w:t xml:space="preserve"> before choosing a face</w:t>
      </w:r>
      <w:r w:rsidR="002F7A71">
        <w:t xml:space="preserve"> in the sequence task.</w:t>
      </w:r>
      <w:r w:rsidR="0074075F">
        <w:t xml:space="preserve"> The second ANOVA examines the difference between the </w:t>
      </w:r>
      <w:r w:rsidR="00DE32B6">
        <w:t xml:space="preserve">average ranked face chosen by the </w:t>
      </w:r>
      <w:r w:rsidR="0074075F">
        <w:t>huma</w:t>
      </w:r>
      <w:r w:rsidR="00DE32B6">
        <w:t xml:space="preserve">n (subject) versus the model. </w:t>
      </w:r>
      <w:r w:rsidR="000458EA">
        <w:t xml:space="preserve">The viewing and ranking behaviour was then compared with </w:t>
      </w:r>
      <w:del w:id="40" w:author="Furl, Nicholas" w:date="2017-04-30T12:41:00Z">
        <w:r w:rsidR="006F3F77" w:rsidDel="00C07EA3">
          <w:delText>partcipant’s</w:delText>
        </w:r>
        <w:r w:rsidR="000458EA" w:rsidDel="00C07EA3">
          <w:delText xml:space="preserve"> </w:delText>
        </w:r>
      </w:del>
      <w:ins w:id="41" w:author="Furl, Nicholas" w:date="2017-04-30T12:41:00Z">
        <w:r w:rsidR="00C07EA3">
          <w:t xml:space="preserve">the subjects’ </w:t>
        </w:r>
      </w:ins>
      <w:r w:rsidR="000458EA">
        <w:t xml:space="preserve">performance on the beads task and PDI. </w:t>
      </w:r>
      <w:commentRangeStart w:id="42"/>
      <w:r w:rsidR="003E1875">
        <w:t>The first regression model compared human views with number of draws on the beads task and PDI. The second regression model compared human ranks with percentage correct in the beads task along with PDI</w:t>
      </w:r>
      <w:commentRangeEnd w:id="42"/>
      <w:r w:rsidR="00C07EA3">
        <w:rPr>
          <w:rStyle w:val="CommentReference"/>
        </w:rPr>
        <w:commentReference w:id="42"/>
      </w:r>
      <w:r w:rsidR="003E1875">
        <w:t xml:space="preserve">. </w:t>
      </w:r>
      <w:r w:rsidR="00AC3416">
        <w:t xml:space="preserve">Any </w:t>
      </w:r>
      <w:commentRangeStart w:id="43"/>
      <w:r w:rsidR="00AC3416">
        <w:t xml:space="preserve">significant correlations </w:t>
      </w:r>
      <w:commentRangeEnd w:id="43"/>
      <w:r w:rsidR="00C07EA3">
        <w:rPr>
          <w:rStyle w:val="CommentReference"/>
        </w:rPr>
        <w:commentReference w:id="43"/>
      </w:r>
      <w:r w:rsidR="00AC3416">
        <w:t xml:space="preserve">were analysed for potential interactions with the </w:t>
      </w:r>
      <w:r w:rsidR="006F3F77">
        <w:t>participant’s</w:t>
      </w:r>
      <w:r w:rsidR="00AC3416">
        <w:t xml:space="preserve"> sex. </w:t>
      </w:r>
      <w:r w:rsidR="002F7A71">
        <w:t xml:space="preserve"> </w:t>
      </w:r>
    </w:p>
    <w:p w14:paraId="786F4D6B" w14:textId="77777777" w:rsidR="00765187" w:rsidRDefault="009D1D15" w:rsidP="00C74D53">
      <w:pPr>
        <w:spacing w:line="360" w:lineRule="auto"/>
      </w:pPr>
    </w:p>
    <w:p w14:paraId="60FA079E" w14:textId="77777777" w:rsidR="00B97290" w:rsidRPr="00B97290" w:rsidRDefault="00D95A5E" w:rsidP="00C74D53">
      <w:pPr>
        <w:pBdr>
          <w:bottom w:val="single" w:sz="4" w:space="1" w:color="auto"/>
        </w:pBdr>
        <w:spacing w:line="360" w:lineRule="auto"/>
        <w:rPr>
          <w:sz w:val="32"/>
        </w:rPr>
      </w:pPr>
      <w:r w:rsidRPr="00D95A5E">
        <w:rPr>
          <w:sz w:val="32"/>
        </w:rPr>
        <w:t>Results</w:t>
      </w:r>
    </w:p>
    <w:p w14:paraId="73031B14" w14:textId="77777777" w:rsidR="00840A1C" w:rsidRPr="00C74D53" w:rsidRDefault="00845B80" w:rsidP="00C74D53">
      <w:pPr>
        <w:spacing w:line="360" w:lineRule="auto"/>
      </w:pPr>
      <w:r>
        <w:rPr>
          <w:noProof/>
          <w:lang w:eastAsia="en-GB"/>
        </w:rPr>
        <mc:AlternateContent>
          <mc:Choice Requires="wpg">
            <w:drawing>
              <wp:anchor distT="0" distB="0" distL="114300" distR="114300" simplePos="0" relativeHeight="251664384" behindDoc="0" locked="0" layoutInCell="1" allowOverlap="1" wp14:anchorId="262C2791" wp14:editId="06F6BD92">
                <wp:simplePos x="0" y="0"/>
                <wp:positionH relativeFrom="column">
                  <wp:posOffset>2857500</wp:posOffset>
                </wp:positionH>
                <wp:positionV relativeFrom="paragraph">
                  <wp:posOffset>1400175</wp:posOffset>
                </wp:positionV>
                <wp:extent cx="3693795" cy="3171825"/>
                <wp:effectExtent l="0" t="0" r="1905" b="9525"/>
                <wp:wrapNone/>
                <wp:docPr id="3" name="Group 3"/>
                <wp:cNvGraphicFramePr/>
                <a:graphic xmlns:a="http://schemas.openxmlformats.org/drawingml/2006/main">
                  <a:graphicData uri="http://schemas.microsoft.com/office/word/2010/wordprocessingGroup">
                    <wpg:wgp>
                      <wpg:cNvGrpSpPr/>
                      <wpg:grpSpPr>
                        <a:xfrm>
                          <a:off x="0" y="0"/>
                          <a:ext cx="3693795" cy="3171825"/>
                          <a:chOff x="0" y="0"/>
                          <a:chExt cx="3693795" cy="3171825"/>
                        </a:xfrm>
                      </wpg:grpSpPr>
                      <wps:wsp>
                        <wps:cNvPr id="6" name="Text Box 6"/>
                        <wps:cNvSpPr txBox="1"/>
                        <wps:spPr>
                          <a:xfrm>
                            <a:off x="123825" y="2905125"/>
                            <a:ext cx="3569970" cy="266700"/>
                          </a:xfrm>
                          <a:prstGeom prst="rect">
                            <a:avLst/>
                          </a:prstGeom>
                          <a:solidFill>
                            <a:prstClr val="white"/>
                          </a:solidFill>
                          <a:ln>
                            <a:noFill/>
                          </a:ln>
                          <a:effectLst/>
                        </wps:spPr>
                        <wps:txbx>
                          <w:txbxContent>
                            <w:p w14:paraId="4A4E9127" w14:textId="77777777" w:rsidR="00A86F07" w:rsidRPr="00A86F07" w:rsidRDefault="00A86F07" w:rsidP="00A86F07">
                              <w:pPr>
                                <w:pStyle w:val="Caption"/>
                                <w:jc w:val="center"/>
                                <w:rPr>
                                  <w:rFonts w:ascii="Times New Roman" w:hAnsi="Times New Roman" w:cs="Times New Roman"/>
                                  <w:noProof/>
                                  <w:color w:val="auto"/>
                                  <w:sz w:val="24"/>
                                  <w:szCs w:val="24"/>
                                </w:rPr>
                              </w:pPr>
                              <w:r w:rsidRPr="00A86F07">
                                <w:rPr>
                                  <w:color w:val="auto"/>
                                </w:rPr>
                                <w:t xml:space="preserve">Figure </w:t>
                              </w:r>
                              <w:r w:rsidR="005F7D20">
                                <w:rPr>
                                  <w:color w:val="auto"/>
                                </w:rPr>
                                <w:t>2</w:t>
                              </w:r>
                              <w:r w:rsidRPr="00A86F07">
                                <w:rPr>
                                  <w:color w:val="auto"/>
                                </w:rPr>
                                <w:t>:</w:t>
                              </w:r>
                              <w:r w:rsidR="00B822CC">
                                <w:rPr>
                                  <w:color w:val="auto"/>
                                </w:rPr>
                                <w:t xml:space="preserve"> </w:t>
                              </w:r>
                              <w:r w:rsidR="00F32355">
                                <w:rPr>
                                  <w:color w:val="auto"/>
                                </w:rPr>
                                <w:t>Human</w:t>
                              </w:r>
                              <w:r w:rsidRPr="00A86F07">
                                <w:rPr>
                                  <w:color w:val="auto"/>
                                </w:rPr>
                                <w:t xml:space="preserve"> versus Model</w:t>
                              </w:r>
                              <w:r w:rsidR="00B822CC">
                                <w:rPr>
                                  <w:color w:val="auto"/>
                                </w:rPr>
                                <w:t xml:space="preserve"> mean rank of chosen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914650"/>
                          </a:xfrm>
                          <a:prstGeom prst="rect">
                            <a:avLst/>
                          </a:prstGeom>
                          <a:noFill/>
                          <a:ln>
                            <a:noFill/>
                          </a:ln>
                        </pic:spPr>
                      </pic:pic>
                    </wpg:wgp>
                  </a:graphicData>
                </a:graphic>
              </wp:anchor>
            </w:drawing>
          </mc:Choice>
          <mc:Fallback>
            <w:pict>
              <v:group w14:anchorId="262C2791" id="Group 3" o:spid="_x0000_s1026" style="position:absolute;margin-left:225pt;margin-top:110.25pt;width:290.85pt;height:249.75pt;z-index:251664384" coordsize="36937,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">
                <v:shapetype id="_x0000_t202" coordsize="21600,21600" o:spt="202" path="m,l,21600r21600,l21600,xe">
                  <v:stroke joinstyle="miter"/>
                  <v:path gradientshapeok="t" o:connecttype="rect"/>
                </v:shapetype>
                <v:shape id="Text Box 6" o:spid="_x0000_s1027" type="#_x0000_t202" style="position:absolute;left:1238;top:29051;width:35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4A4E9127" w14:textId="77777777" w:rsidR="00A86F07" w:rsidRPr="00A86F07" w:rsidRDefault="00A86F07" w:rsidP="00A86F07">
                        <w:pPr>
                          <w:pStyle w:val="Caption"/>
                          <w:jc w:val="center"/>
                          <w:rPr>
                            <w:rFonts w:ascii="Times New Roman" w:hAnsi="Times New Roman" w:cs="Times New Roman"/>
                            <w:noProof/>
                            <w:color w:val="auto"/>
                            <w:sz w:val="24"/>
                            <w:szCs w:val="24"/>
                          </w:rPr>
                        </w:pPr>
                        <w:r w:rsidRPr="00A86F07">
                          <w:rPr>
                            <w:color w:val="auto"/>
                          </w:rPr>
                          <w:t xml:space="preserve">Figure </w:t>
                        </w:r>
                        <w:r w:rsidR="005F7D20">
                          <w:rPr>
                            <w:color w:val="auto"/>
                          </w:rPr>
                          <w:t>2</w:t>
                        </w:r>
                        <w:r w:rsidRPr="00A86F07">
                          <w:rPr>
                            <w:color w:val="auto"/>
                          </w:rPr>
                          <w:t>:</w:t>
                        </w:r>
                        <w:r w:rsidR="00B822CC">
                          <w:rPr>
                            <w:color w:val="auto"/>
                          </w:rPr>
                          <w:t xml:space="preserve"> </w:t>
                        </w:r>
                        <w:r w:rsidR="00F32355">
                          <w:rPr>
                            <w:color w:val="auto"/>
                          </w:rPr>
                          <w:t>Human</w:t>
                        </w:r>
                        <w:r w:rsidRPr="00A86F07">
                          <w:rPr>
                            <w:color w:val="auto"/>
                          </w:rPr>
                          <w:t xml:space="preserve"> versus Model</w:t>
                        </w:r>
                        <w:r w:rsidR="00B822CC">
                          <w:rPr>
                            <w:color w:val="auto"/>
                          </w:rPr>
                          <w:t xml:space="preserve"> mean rank of chosen faces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width:36480;height:29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yUxjBAAAA2gAAAA8AAABkcnMvZG93bnJldi54bWxEj0+LwjAUxO+C3yG8BW+aroh/uo0iouC1&#10;2ou3Z/O2LW1eShPb7rffCAt7HGbmN0xyGE0jeupcZVnB5yICQZxbXXGhILtf5lsQziNrbCyTgh9y&#10;cNhPJwnG2g6cUn/zhQgQdjEqKL1vYyldXpJBt7AtcfC+bWfQB9kVUnc4BLhp5DKK1tJgxWGhxJZO&#10;JeX17WUUbB/XaNc/BxrSrMnqVXoe2Z+Vmn2Mxy8Qnkb/H/5rX7WCDbyvhBsg9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ZyUxjBAAAA2gAAAA8AAAAAAAAAAAAAAAAAnwIA&#10;AGRycy9kb3ducmV2LnhtbFBLBQYAAAAABAAEAPcAAACNAwAAAAA=&#10;">
                  <v:imagedata r:id="rId9" o:title=""/>
                  <v:path arrowok="t"/>
                </v:shape>
              </v:group>
            </w:pict>
          </mc:Fallback>
        </mc:AlternateContent>
      </w:r>
      <w:r>
        <w:rPr>
          <w:noProof/>
          <w:lang w:eastAsia="en-GB"/>
        </w:rPr>
        <mc:AlternateContent>
          <mc:Choice Requires="wpg">
            <w:drawing>
              <wp:anchor distT="0" distB="0" distL="114300" distR="114300" simplePos="0" relativeHeight="251661312" behindDoc="0" locked="0" layoutInCell="1" allowOverlap="1" wp14:anchorId="42D33FFD" wp14:editId="3D4A9E5C">
                <wp:simplePos x="0" y="0"/>
                <wp:positionH relativeFrom="column">
                  <wp:posOffset>-638175</wp:posOffset>
                </wp:positionH>
                <wp:positionV relativeFrom="paragraph">
                  <wp:posOffset>1438275</wp:posOffset>
                </wp:positionV>
                <wp:extent cx="3619500" cy="3234690"/>
                <wp:effectExtent l="0" t="0" r="0" b="3810"/>
                <wp:wrapTopAndBottom/>
                <wp:docPr id="2" name="Group 2"/>
                <wp:cNvGraphicFramePr/>
                <a:graphic xmlns:a="http://schemas.openxmlformats.org/drawingml/2006/main">
                  <a:graphicData uri="http://schemas.microsoft.com/office/word/2010/wordprocessingGroup">
                    <wpg:wgp>
                      <wpg:cNvGrpSpPr/>
                      <wpg:grpSpPr>
                        <a:xfrm>
                          <a:off x="0" y="0"/>
                          <a:ext cx="3619500" cy="3234690"/>
                          <a:chOff x="0" y="0"/>
                          <a:chExt cx="3619500" cy="323469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2828925"/>
                          </a:xfrm>
                          <a:prstGeom prst="rect">
                            <a:avLst/>
                          </a:prstGeom>
                          <a:noFill/>
                          <a:ln>
                            <a:noFill/>
                          </a:ln>
                        </pic:spPr>
                      </pic:pic>
                      <wps:wsp>
                        <wps:cNvPr id="1" name="Text Box 1"/>
                        <wps:cNvSpPr txBox="1"/>
                        <wps:spPr>
                          <a:xfrm>
                            <a:off x="85725" y="2828925"/>
                            <a:ext cx="3533775" cy="405765"/>
                          </a:xfrm>
                          <a:prstGeom prst="rect">
                            <a:avLst/>
                          </a:prstGeom>
                          <a:solidFill>
                            <a:prstClr val="white"/>
                          </a:solidFill>
                          <a:ln>
                            <a:noFill/>
                          </a:ln>
                          <a:effectLst/>
                        </wps:spPr>
                        <wps:txbx>
                          <w:txbxContent>
                            <w:p w14:paraId="3D31D638" w14:textId="77777777" w:rsidR="00187DDF" w:rsidRPr="00A86F07" w:rsidRDefault="00187DDF" w:rsidP="00187DDF">
                              <w:pPr>
                                <w:pStyle w:val="Caption"/>
                                <w:rPr>
                                  <w:rFonts w:ascii="Times New Roman" w:hAnsi="Times New Roman" w:cs="Times New Roman"/>
                                  <w:noProof/>
                                  <w:color w:val="auto"/>
                                  <w:sz w:val="24"/>
                                  <w:szCs w:val="24"/>
                                </w:rPr>
                              </w:pPr>
                              <w:r w:rsidRPr="00A86F07">
                                <w:rPr>
                                  <w:color w:val="auto"/>
                                </w:rPr>
                                <w:t xml:space="preserve">Figure </w:t>
                              </w:r>
                              <w:r w:rsidR="005F7D20">
                                <w:rPr>
                                  <w:color w:val="auto"/>
                                </w:rPr>
                                <w:t>1</w:t>
                              </w:r>
                              <w:r w:rsidRPr="00A86F07">
                                <w:rPr>
                                  <w:color w:val="auto"/>
                                </w:rPr>
                                <w:t>: Mean numbers of Human versus Model views before choosing a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D33FFD" id="Group 2" o:spid="_x0000_s1029" style="position:absolute;margin-left:-50.25pt;margin-top:113.25pt;width:285pt;height:254.7pt;z-index:251661312" coordsize="36195,32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">
                <v:shape id="Picture 4" o:spid="_x0000_s1030" type="#_x0000_t75" style="position:absolute;width:35337;height:28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xv6fCAAAA2gAAAA8AAABkcnMvZG93bnJldi54bWxEj0+LwjAUxO8LfofwBC+iqeIuWo0iguhh&#10;L+sfvD6bZ1tsXkITa/32ZmFhj8PM/IZZrFpTiYZqX1pWMBomIIgzq0vOFZyO28EUhA/IGivLpOBF&#10;HlbLzscCU22f/EPNIeQiQtinqKAIwaVS+qwgg35oHXH0brY2GKKsc6lrfEa4qeQ4Sb6kwZLjQoGO&#10;NgVl98PDKGj6/exz9vi+5ka256MbO77snFK9bruegwjUhv/wX3uvFUzg90q8AXL5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8b+nwgAAANoAAAAPAAAAAAAAAAAAAAAAAJ8C&#10;AABkcnMvZG93bnJldi54bWxQSwUGAAAAAAQABAD3AAAAjgMAAAAA&#10;">
                  <v:imagedata r:id="rId11" o:title=""/>
                  <v:path arrowok="t"/>
                </v:shape>
                <v:shape id="Text Box 1" o:spid="_x0000_s1031" type="#_x0000_t202" style="position:absolute;left:857;top:28289;width:35338;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3D31D638" w14:textId="77777777" w:rsidR="00187DDF" w:rsidRPr="00A86F07" w:rsidRDefault="00187DDF" w:rsidP="00187DDF">
                        <w:pPr>
                          <w:pStyle w:val="Caption"/>
                          <w:rPr>
                            <w:rFonts w:ascii="Times New Roman" w:hAnsi="Times New Roman" w:cs="Times New Roman"/>
                            <w:noProof/>
                            <w:color w:val="auto"/>
                            <w:sz w:val="24"/>
                            <w:szCs w:val="24"/>
                          </w:rPr>
                        </w:pPr>
                        <w:r w:rsidRPr="00A86F07">
                          <w:rPr>
                            <w:color w:val="auto"/>
                          </w:rPr>
                          <w:t xml:space="preserve">Figure </w:t>
                        </w:r>
                        <w:r w:rsidR="005F7D20">
                          <w:rPr>
                            <w:color w:val="auto"/>
                          </w:rPr>
                          <w:t>1</w:t>
                        </w:r>
                        <w:r w:rsidRPr="00A86F07">
                          <w:rPr>
                            <w:color w:val="auto"/>
                          </w:rPr>
                          <w:t>: Mean numbers of Human versus Model views before choosing a date</w:t>
                        </w:r>
                      </w:p>
                    </w:txbxContent>
                  </v:textbox>
                </v:shape>
                <w10:wrap type="topAndBottom"/>
              </v:group>
            </w:pict>
          </mc:Fallback>
        </mc:AlternateContent>
      </w:r>
      <w:r w:rsidR="00A66AA1">
        <w:t>Results from the ANOVA show that t</w:t>
      </w:r>
      <w:r w:rsidR="00D95A5E">
        <w:t>he model viewed significantly fewer faces than the s</w:t>
      </w:r>
      <w:r w:rsidR="006D444B">
        <w:t>ubjects (F(1,26)=27.00, p&lt;.001) (see Figure 1)</w:t>
      </w:r>
      <w:r w:rsidR="00D95A5E">
        <w:t xml:space="preserve"> and </w:t>
      </w:r>
      <w:r w:rsidR="00A66AA1">
        <w:t>this was not inf</w:t>
      </w:r>
      <w:r w:rsidR="00FC607A">
        <w:t xml:space="preserve">luenced by the sex of the face </w:t>
      </w:r>
      <w:r w:rsidR="007C348A" w:rsidRPr="00A66AA1">
        <w:rPr>
          <w:rStyle w:val="CommentReference"/>
          <w:sz w:val="22"/>
          <w:szCs w:val="22"/>
        </w:rPr>
        <w:t>(</w:t>
      </w:r>
      <w:r w:rsidR="00A66AA1" w:rsidRPr="00A66AA1">
        <w:rPr>
          <w:rStyle w:val="CommentReference"/>
          <w:sz w:val="22"/>
          <w:szCs w:val="22"/>
        </w:rPr>
        <w:t>F</w:t>
      </w:r>
      <w:r w:rsidR="007C348A">
        <w:t xml:space="preserve"> </w:t>
      </w:r>
      <w:r w:rsidR="00D95A5E">
        <w:t>(1,</w:t>
      </w:r>
      <w:r w:rsidR="00A66AA1">
        <w:t xml:space="preserve"> </w:t>
      </w:r>
      <w:r w:rsidR="00D95A5E">
        <w:t>26)=.075 , p=.787</w:t>
      </w:r>
      <w:r w:rsidR="00A66AA1">
        <w:t>). The mode</w:t>
      </w:r>
      <w:r w:rsidR="00D95A5E">
        <w:t xml:space="preserve">l </w:t>
      </w:r>
      <w:r w:rsidR="006E09A1">
        <w:t>also chose significantly</w:t>
      </w:r>
      <w:r w:rsidR="00D95A5E">
        <w:t xml:space="preserve"> higher ranked faces than the subjects (F</w:t>
      </w:r>
      <w:r w:rsidR="00A66AA1">
        <w:t xml:space="preserve"> </w:t>
      </w:r>
      <w:r w:rsidR="00D95A5E">
        <w:t>(1,</w:t>
      </w:r>
      <w:r w:rsidR="00A66AA1">
        <w:t xml:space="preserve"> </w:t>
      </w:r>
      <w:r w:rsidR="00D95A5E">
        <w:t>26)</w:t>
      </w:r>
      <w:r w:rsidR="00A66AA1">
        <w:t xml:space="preserve"> </w:t>
      </w:r>
      <w:r w:rsidR="00D95A5E">
        <w:t>=</w:t>
      </w:r>
      <w:r w:rsidR="00A66AA1">
        <w:t>20.90,</w:t>
      </w:r>
      <w:r w:rsidR="00D95A5E">
        <w:t xml:space="preserve"> p&lt;.001)</w:t>
      </w:r>
      <w:r w:rsidR="006D444B">
        <w:t xml:space="preserve"> (see Figure 2)</w:t>
      </w:r>
      <w:r w:rsidR="00D95A5E">
        <w:t>, and this also was not significantly affected by the sex of the face (F(1,26)=</w:t>
      </w:r>
      <w:r w:rsidR="00D95A5E" w:rsidRPr="008679D5">
        <w:t xml:space="preserve"> </w:t>
      </w:r>
      <w:r w:rsidR="00D95A5E">
        <w:t xml:space="preserve">.001, p=.970). </w:t>
      </w:r>
    </w:p>
    <w:p w14:paraId="5932B092" w14:textId="77777777" w:rsidR="00840A1C" w:rsidRDefault="00840A1C" w:rsidP="00C74D53">
      <w:pPr>
        <w:autoSpaceDE w:val="0"/>
        <w:autoSpaceDN w:val="0"/>
        <w:adjustRightInd w:val="0"/>
        <w:spacing w:after="0" w:line="360" w:lineRule="auto"/>
        <w:rPr>
          <w:rFonts w:ascii="Times New Roman" w:hAnsi="Times New Roman" w:cs="Times New Roman"/>
          <w:sz w:val="24"/>
          <w:szCs w:val="24"/>
        </w:rPr>
      </w:pPr>
    </w:p>
    <w:p w14:paraId="08ACB6DF" w14:textId="6BB3F2BD" w:rsidR="003F2EED" w:rsidRDefault="00D95A5E" w:rsidP="00C74D53">
      <w:pPr>
        <w:spacing w:line="360" w:lineRule="auto"/>
        <w:ind w:left="360"/>
      </w:pPr>
      <w:r>
        <w:t>The hierarch</w:t>
      </w:r>
      <w:ins w:id="44" w:author="Furl, Nicholas" w:date="2017-04-30T12:42:00Z">
        <w:r w:rsidR="00A7196F">
          <w:t>ic</w:t>
        </w:r>
      </w:ins>
      <w:r>
        <w:t>al regression model for views</w:t>
      </w:r>
      <w:r w:rsidR="00ED314E">
        <w:t>, with number of draws, PDI and sex as predictors,</w:t>
      </w:r>
      <w:r>
        <w:t xml:space="preserve"> explained 14% of the variance in the number of human views, but was not significant </w:t>
      </w:r>
      <w:r>
        <w:lastRenderedPageBreak/>
        <w:t>((F(5,22)=1.90 , p=.140)</w:t>
      </w:r>
      <w:r w:rsidR="0095354B">
        <w:t xml:space="preserve"> (see Figure 3C)</w:t>
      </w:r>
      <w:r>
        <w:t xml:space="preserve">. </w:t>
      </w:r>
      <w:commentRangeStart w:id="45"/>
      <w:r>
        <w:t>The regression model shows multicollinearity</w:t>
      </w:r>
      <w:commentRangeEnd w:id="45"/>
      <w:r w:rsidR="00A7196F">
        <w:rPr>
          <w:rStyle w:val="CommentReference"/>
        </w:rPr>
        <w:commentReference w:id="45"/>
      </w:r>
      <w:r w:rsidR="00DA1891">
        <w:t xml:space="preserve">. </w:t>
      </w:r>
      <w:r>
        <w:t>The overall model is not a significant predictor of human views (</w:t>
      </w:r>
      <w:r w:rsidRPr="00D17A84">
        <w:t>F</w:t>
      </w:r>
      <w:r w:rsidR="00250E94">
        <w:t xml:space="preserve"> </w:t>
      </w:r>
      <w:r w:rsidRPr="00D17A84">
        <w:t>(5,22)=0.4, p=0.32</w:t>
      </w:r>
      <w:r>
        <w:t>)</w:t>
      </w:r>
      <w:r w:rsidR="00814459">
        <w:t xml:space="preserve">. The remaining </w:t>
      </w:r>
      <w:commentRangeStart w:id="46"/>
      <w:r w:rsidR="00814459">
        <w:t>predictor variables: number of draws</w:t>
      </w:r>
      <w:commentRangeEnd w:id="46"/>
      <w:r w:rsidR="00A7196F">
        <w:rPr>
          <w:rStyle w:val="CommentReference"/>
        </w:rPr>
        <w:commentReference w:id="46"/>
      </w:r>
      <w:r w:rsidR="00814459">
        <w:t>, PDI, and sex,</w:t>
      </w:r>
      <w:r>
        <w:t xml:space="preserve"> </w:t>
      </w:r>
      <w:r w:rsidR="00814459">
        <w:t>were</w:t>
      </w:r>
      <w:r>
        <w:t xml:space="preserve"> also not significant. </w:t>
      </w:r>
      <w:r w:rsidR="004C25B3">
        <w:t>At the next hierarchical level, an interaction of PDI with sex was added</w:t>
      </w:r>
      <w:r w:rsidR="00814459">
        <w:t xml:space="preserve"> to the base model</w:t>
      </w:r>
      <w:r w:rsidR="004C25B3">
        <w:t xml:space="preserve">, but this was not significant; </w:t>
      </w:r>
      <w:commentRangeStart w:id="47"/>
      <w:r w:rsidR="004C25B3">
        <w:t xml:space="preserve">thereby </w:t>
      </w:r>
      <w:r w:rsidR="00814459">
        <w:t>indicating</w:t>
      </w:r>
      <w:r w:rsidR="004C25B3">
        <w:t xml:space="preserve"> that sex </w:t>
      </w:r>
      <w:commentRangeEnd w:id="47"/>
      <w:r w:rsidR="00A7196F">
        <w:rPr>
          <w:rStyle w:val="CommentReference"/>
        </w:rPr>
        <w:commentReference w:id="47"/>
      </w:r>
      <w:r w:rsidR="004C25B3">
        <w:t>had no effect upon the number of views before choosing a face</w:t>
      </w:r>
      <w:r w:rsidR="0095354B">
        <w:t xml:space="preserve"> (see Figure 3D)</w:t>
      </w:r>
      <w:r w:rsidR="004C25B3">
        <w:t xml:space="preserve">. </w:t>
      </w:r>
      <w:r w:rsidR="00F82FDD">
        <w:t xml:space="preserve">Additionally, an interaction of number of draws and sex were added to the </w:t>
      </w:r>
      <w:r w:rsidR="00805F42">
        <w:t xml:space="preserve">base </w:t>
      </w:r>
      <w:r w:rsidR="00F82FDD">
        <w:t xml:space="preserve">model, which was </w:t>
      </w:r>
      <w:r w:rsidR="00805F42">
        <w:t xml:space="preserve">also </w:t>
      </w:r>
      <w:r w:rsidR="00F82FDD">
        <w:t xml:space="preserve">found to be not significant. </w:t>
      </w:r>
      <w:commentRangeStart w:id="48"/>
      <w:r w:rsidR="00F82FDD">
        <w:t xml:space="preserve">Therefore, there was no effect of sex </w:t>
      </w:r>
      <w:r w:rsidR="000E11DC">
        <w:t>of the participant</w:t>
      </w:r>
      <w:r w:rsidR="00F82FDD">
        <w:t xml:space="preserve"> upon their number of draws. </w:t>
      </w:r>
      <w:commentRangeEnd w:id="48"/>
      <w:r w:rsidR="00A7196F">
        <w:rPr>
          <w:rStyle w:val="CommentReference"/>
        </w:rPr>
        <w:commentReference w:id="48"/>
      </w:r>
      <w:commentRangeStart w:id="49"/>
      <w:r w:rsidR="00F82FDD">
        <w:t>As neither additional interactions improve</w:t>
      </w:r>
      <w:r w:rsidR="00805F42">
        <w:t>d</w:t>
      </w:r>
      <w:r w:rsidR="00F82FDD">
        <w:t xml:space="preserve"> the model, </w:t>
      </w:r>
      <w:commentRangeEnd w:id="49"/>
      <w:r w:rsidR="00296836">
        <w:rPr>
          <w:rStyle w:val="CommentReference"/>
        </w:rPr>
        <w:commentReference w:id="49"/>
      </w:r>
      <w:r w:rsidR="00F82FDD">
        <w:t xml:space="preserve">we can conclude the </w:t>
      </w:r>
      <w:r w:rsidR="00B25608">
        <w:t>base</w:t>
      </w:r>
      <w:r w:rsidR="00F82FDD">
        <w:t xml:space="preserve"> model of: </w:t>
      </w:r>
      <w:commentRangeStart w:id="50"/>
      <w:r w:rsidR="00F82FDD">
        <w:t>number of draws, PDI and sex to be the best model</w:t>
      </w:r>
      <w:r w:rsidR="00805F42">
        <w:t xml:space="preserve"> to predict the results. </w:t>
      </w:r>
      <w:r w:rsidR="00304D44">
        <w:t xml:space="preserve"> </w:t>
      </w:r>
      <w:commentRangeEnd w:id="50"/>
      <w:r w:rsidR="00296836">
        <w:rPr>
          <w:rStyle w:val="CommentReference"/>
        </w:rPr>
        <w:commentReference w:id="50"/>
      </w:r>
      <w:r w:rsidR="00304D44">
        <w:t>If we examine indiv</w:t>
      </w:r>
      <w:r w:rsidR="00F51B86">
        <w:t xml:space="preserve">idual correlations, the closest to significance correlation is with average number of </w:t>
      </w:r>
      <w:r w:rsidR="007D1B0A">
        <w:t>bead d</w:t>
      </w:r>
      <w:r w:rsidR="003A5291">
        <w:t xml:space="preserve">raws and PDI (r=-.256 , p=.188); all other correlations between predictors had a higher significance. </w:t>
      </w:r>
      <w:r w:rsidR="00F51B86">
        <w:tab/>
      </w:r>
    </w:p>
    <w:p w14:paraId="64F036B7" w14:textId="77777777" w:rsidR="00111552" w:rsidRDefault="00111552" w:rsidP="00C74D53">
      <w:pPr>
        <w:spacing w:line="360" w:lineRule="auto"/>
        <w:ind w:left="360"/>
      </w:pPr>
    </w:p>
    <w:p w14:paraId="6E70030A" w14:textId="6402D879" w:rsidR="005C139F" w:rsidRDefault="00D95A5E" w:rsidP="00C74D53">
      <w:pPr>
        <w:spacing w:line="360" w:lineRule="auto"/>
        <w:ind w:left="360"/>
      </w:pPr>
      <w:r>
        <w:t>The hierarchical regression model for ranking</w:t>
      </w:r>
      <w:r w:rsidR="00B25608">
        <w:t xml:space="preserve"> with proportion correct on beads task, PDI</w:t>
      </w:r>
      <w:r>
        <w:t>,</w:t>
      </w:r>
      <w:r w:rsidR="00B25608">
        <w:t xml:space="preserve"> and sex </w:t>
      </w:r>
      <w:r w:rsidR="00111552">
        <w:t>as</w:t>
      </w:r>
      <w:r w:rsidR="00B25608">
        <w:t xml:space="preserve"> predictors, explained 50.2% of the variance</w:t>
      </w:r>
      <w:r w:rsidR="0011279C">
        <w:t xml:space="preserve"> in human ranking behaviour and</w:t>
      </w:r>
      <w:r w:rsidR="00B25608">
        <w:t xml:space="preserve"> significantly predicted the ranks of the faces chosen by the human participants</w:t>
      </w:r>
      <w:r>
        <w:t xml:space="preserve"> (F(6,21)=3.53, p=.014). </w:t>
      </w:r>
      <w:r w:rsidR="00B25608">
        <w:t>The</w:t>
      </w:r>
      <w:r>
        <w:t xml:space="preserve"> individual predictors of PDI total (</w:t>
      </w:r>
      <w:commentRangeStart w:id="51"/>
      <w:r>
        <w:t>B</w:t>
      </w:r>
      <w:commentRangeEnd w:id="51"/>
      <w:r w:rsidR="00E90C73">
        <w:rPr>
          <w:rStyle w:val="CommentReference"/>
        </w:rPr>
        <w:commentReference w:id="51"/>
      </w:r>
      <w:r>
        <w:t xml:space="preserve">=-.004 , t=-.353 , p=.728), sex (B=1.594 , t=1.174 , p=.254), </w:t>
      </w:r>
      <w:commentRangeStart w:id="52"/>
      <w:r>
        <w:t xml:space="preserve">age (B=.380, t=1.479 , p=.154), and ethnicity (B=-.240 , t=-.530 , p=.602) </w:t>
      </w:r>
      <w:commentRangeEnd w:id="52"/>
      <w:r w:rsidR="001D46D8">
        <w:rPr>
          <w:rStyle w:val="CommentReference"/>
        </w:rPr>
        <w:commentReference w:id="52"/>
      </w:r>
      <w:r>
        <w:t>were not significant predictors of the subjects</w:t>
      </w:r>
      <w:ins w:id="53" w:author="Furl, Nicholas" w:date="2017-04-30T12:49:00Z">
        <w:r w:rsidR="001D46D8">
          <w:t>’</w:t>
        </w:r>
      </w:ins>
      <w:r>
        <w:t xml:space="preserve"> rank scores. However, average </w:t>
      </w:r>
      <w:r w:rsidR="00AC11A1">
        <w:t>proportion of correct beads task</w:t>
      </w:r>
      <w:r>
        <w:t xml:space="preserve"> answers were significant as a predictor (B=</w:t>
      </w:r>
      <w:r w:rsidR="00BD71E6">
        <w:t xml:space="preserve"> </w:t>
      </w:r>
      <w:r>
        <w:t>7.781 , t=3.983 , p=.001), with every average correct answer, giving a 7.781 increase in rank of face chosen</w:t>
      </w:r>
      <w:r w:rsidR="00AC11A1">
        <w:t xml:space="preserve"> (see Figure 3A)</w:t>
      </w:r>
      <w:r>
        <w:t xml:space="preserve">. </w:t>
      </w:r>
      <w:r w:rsidR="00772637">
        <w:t xml:space="preserve">In order to examine the </w:t>
      </w:r>
      <w:commentRangeStart w:id="54"/>
      <w:r w:rsidR="00772637">
        <w:t>cause of this interaction in further detail</w:t>
      </w:r>
      <w:commentRangeEnd w:id="54"/>
      <w:r w:rsidR="00453C3E">
        <w:rPr>
          <w:rStyle w:val="CommentReference"/>
        </w:rPr>
        <w:commentReference w:id="54"/>
      </w:r>
      <w:r w:rsidR="00772637">
        <w:t xml:space="preserve">, an </w:t>
      </w:r>
      <w:commentRangeStart w:id="55"/>
      <w:r w:rsidR="00772637">
        <w:t xml:space="preserve">interaction of PDI and sex was </w:t>
      </w:r>
      <w:commentRangeEnd w:id="55"/>
      <w:r w:rsidR="00453C3E">
        <w:rPr>
          <w:rStyle w:val="CommentReference"/>
        </w:rPr>
        <w:commentReference w:id="55"/>
      </w:r>
      <w:r w:rsidR="00772637">
        <w:t xml:space="preserve">added, but this was not </w:t>
      </w:r>
      <w:commentRangeStart w:id="56"/>
      <w:r w:rsidR="00772637">
        <w:t>significant</w:t>
      </w:r>
      <w:r w:rsidR="00AC11A1">
        <w:t xml:space="preserve"> (see Figure 3B)</w:t>
      </w:r>
      <w:r w:rsidR="00772637">
        <w:t xml:space="preserve">. </w:t>
      </w:r>
      <w:commentRangeEnd w:id="56"/>
      <w:r w:rsidR="003533CF">
        <w:rPr>
          <w:rStyle w:val="CommentReference"/>
        </w:rPr>
        <w:commentReference w:id="56"/>
      </w:r>
      <w:commentRangeStart w:id="57"/>
      <w:r w:rsidR="00620972">
        <w:t xml:space="preserve">Thus, there was </w:t>
      </w:r>
      <w:commentRangeStart w:id="58"/>
      <w:r w:rsidR="00620972">
        <w:t xml:space="preserve">no effect of sex on ranking </w:t>
      </w:r>
      <w:commentRangeEnd w:id="57"/>
      <w:r w:rsidR="007C1F5B">
        <w:rPr>
          <w:rStyle w:val="CommentReference"/>
        </w:rPr>
        <w:commentReference w:id="57"/>
      </w:r>
      <w:r w:rsidR="00620972">
        <w:t xml:space="preserve">behaviour. </w:t>
      </w:r>
      <w:r w:rsidR="00C8509E">
        <w:t>In</w:t>
      </w:r>
      <w:r w:rsidR="00B34E26">
        <w:t xml:space="preserve"> addition, an interaction of average proportion correct on the</w:t>
      </w:r>
      <w:r w:rsidR="00C8509E">
        <w:t xml:space="preserve"> beads task and sex were added, however this interaction was also not significant. Therefore, both the interactions of PDI and sex, as well as </w:t>
      </w:r>
      <w:r w:rsidR="00D4479A">
        <w:t xml:space="preserve">average proportion correct and sex did not improve the </w:t>
      </w:r>
      <w:commentRangeEnd w:id="58"/>
      <w:r w:rsidR="007C1F5B">
        <w:rPr>
          <w:rStyle w:val="CommentReference"/>
        </w:rPr>
        <w:commentReference w:id="58"/>
      </w:r>
      <w:r w:rsidR="00D4479A">
        <w:t xml:space="preserve">base model. Consequently, the base model explaining the significant effect of average proportion correct on the beads task on ranking </w:t>
      </w:r>
      <w:r w:rsidR="000E11DC">
        <w:t>behaviour</w:t>
      </w:r>
      <w:r w:rsidR="00D4479A">
        <w:t xml:space="preserve"> is the best model. </w:t>
      </w:r>
      <w:r w:rsidR="00111552">
        <w:t xml:space="preserve">Examining individual correlations for ranking behaviour, there is a significant correlation between human rank and average proportion correct on the beads task (r=.629 , p&lt;.001). </w:t>
      </w:r>
      <w:r w:rsidR="00645D46">
        <w:t>The next closest correlation to significance was between Face sex and average proportion correct (r=.275 , p=.156)</w:t>
      </w:r>
      <w:r w:rsidR="00A01441">
        <w:t xml:space="preserve">, and all other correlations for ranking were </w:t>
      </w:r>
      <w:r w:rsidR="00FB5815">
        <w:t xml:space="preserve">of a higher significance. </w:t>
      </w:r>
      <w:r w:rsidR="00A01441">
        <w:t xml:space="preserve"> </w:t>
      </w:r>
    </w:p>
    <w:bookmarkStart w:id="59" w:name="_GoBack"/>
    <w:p w14:paraId="5A317A70" w14:textId="77777777" w:rsidR="00590A90" w:rsidRDefault="00272683" w:rsidP="00C74D53">
      <w:pPr>
        <w:autoSpaceDE w:val="0"/>
        <w:autoSpaceDN w:val="0"/>
        <w:adjustRightInd w:val="0"/>
        <w:spacing w:after="0" w:line="360" w:lineRule="auto"/>
        <w:rPr>
          <w:rFonts w:ascii="Times New Roman" w:hAnsi="Times New Roman" w:cs="Times New Roman"/>
          <w:sz w:val="24"/>
          <w:szCs w:val="24"/>
        </w:rPr>
      </w:pPr>
      <w:r>
        <w:rPr>
          <w:noProof/>
          <w:sz w:val="16"/>
          <w:szCs w:val="16"/>
          <w:lang w:eastAsia="en-GB"/>
        </w:rPr>
        <w:lastRenderedPageBreak/>
        <mc:AlternateContent>
          <mc:Choice Requires="wpg">
            <w:drawing>
              <wp:anchor distT="0" distB="0" distL="114300" distR="114300" simplePos="0" relativeHeight="251683840" behindDoc="0" locked="0" layoutInCell="1" allowOverlap="1" wp14:anchorId="72A9F3E7" wp14:editId="7CFEE5DE">
                <wp:simplePos x="0" y="0"/>
                <wp:positionH relativeFrom="column">
                  <wp:posOffset>-666750</wp:posOffset>
                </wp:positionH>
                <wp:positionV relativeFrom="paragraph">
                  <wp:posOffset>0</wp:posOffset>
                </wp:positionV>
                <wp:extent cx="7000875" cy="8063230"/>
                <wp:effectExtent l="0" t="19050" r="9525" b="0"/>
                <wp:wrapTopAndBottom/>
                <wp:docPr id="5" name="Group 5"/>
                <wp:cNvGraphicFramePr/>
                <a:graphic xmlns:a="http://schemas.openxmlformats.org/drawingml/2006/main">
                  <a:graphicData uri="http://schemas.microsoft.com/office/word/2010/wordprocessingGroup">
                    <wpg:wgp>
                      <wpg:cNvGrpSpPr/>
                      <wpg:grpSpPr>
                        <a:xfrm>
                          <a:off x="0" y="0"/>
                          <a:ext cx="7000875" cy="8063230"/>
                          <a:chOff x="0" y="0"/>
                          <a:chExt cx="7000875" cy="8063230"/>
                        </a:xfrm>
                      </wpg:grpSpPr>
                      <wps:wsp>
                        <wps:cNvPr id="16" name="Text Box 16"/>
                        <wps:cNvSpPr txBox="1"/>
                        <wps:spPr>
                          <a:xfrm>
                            <a:off x="104775" y="6438900"/>
                            <a:ext cx="6896100" cy="1624330"/>
                          </a:xfrm>
                          <a:prstGeom prst="rect">
                            <a:avLst/>
                          </a:prstGeom>
                          <a:solidFill>
                            <a:prstClr val="white"/>
                          </a:solidFill>
                          <a:ln>
                            <a:noFill/>
                          </a:ln>
                          <a:effectLst/>
                        </wps:spPr>
                        <wps:txbx>
                          <w:txbxContent>
                            <w:p w14:paraId="1BBF35FF" w14:textId="4D436B83" w:rsidR="00FB5815" w:rsidRDefault="001A6718" w:rsidP="001A6718">
                              <w:pPr>
                                <w:pStyle w:val="Caption"/>
                                <w:rPr>
                                  <w:color w:val="auto"/>
                                </w:rPr>
                              </w:pPr>
                              <w:r w:rsidRPr="0078789E">
                                <w:rPr>
                                  <w:color w:val="auto"/>
                                </w:rPr>
                                <w:t xml:space="preserve">Figure </w:t>
                              </w:r>
                              <w:r w:rsidR="00B17A5A">
                                <w:rPr>
                                  <w:color w:val="auto"/>
                                </w:rPr>
                                <w:t>3</w:t>
                              </w:r>
                              <w:r w:rsidRPr="0078789E">
                                <w:rPr>
                                  <w:color w:val="auto"/>
                                </w:rPr>
                                <w:t xml:space="preserve">: Scatterplots of regression models and interactions. </w:t>
                              </w:r>
                              <w:r w:rsidR="0087023E">
                                <w:rPr>
                                  <w:color w:val="auto"/>
                                </w:rPr>
                                <w:br/>
                              </w:r>
                              <w:r w:rsidRPr="0078789E">
                                <w:rPr>
                                  <w:color w:val="auto"/>
                                </w:rPr>
                                <w:t>A</w:t>
                              </w:r>
                              <w:r w:rsidR="0087023E">
                                <w:rPr>
                                  <w:color w:val="auto"/>
                                </w:rPr>
                                <w:t>:</w:t>
                              </w:r>
                              <w:r w:rsidRPr="0078789E">
                                <w:rPr>
                                  <w:color w:val="auto"/>
                                </w:rPr>
                                <w:t xml:space="preserve"> is the significant base model representing the </w:t>
                              </w:r>
                              <w:del w:id="60" w:author="Furl, Nicholas" w:date="2017-04-30T14:19:00Z">
                                <w:r w:rsidRPr="0078789E" w:rsidDel="00FF284C">
                                  <w:rPr>
                                    <w:color w:val="auto"/>
                                  </w:rPr>
                                  <w:delText xml:space="preserve">correlation </w:delText>
                                </w:r>
                              </w:del>
                              <w:ins w:id="61" w:author="Furl, Nicholas" w:date="2017-04-30T14:19:00Z">
                                <w:r w:rsidR="00FF284C">
                                  <w:rPr>
                                    <w:color w:val="auto"/>
                                  </w:rPr>
                                  <w:t>regressiomn</w:t>
                                </w:r>
                                <w:r w:rsidR="00FF284C" w:rsidRPr="0078789E">
                                  <w:rPr>
                                    <w:color w:val="auto"/>
                                  </w:rPr>
                                  <w:t xml:space="preserve"> </w:t>
                                </w:r>
                              </w:ins>
                              <w:r w:rsidRPr="0078789E">
                                <w:rPr>
                                  <w:color w:val="auto"/>
                                </w:rPr>
                                <w:t>between Average Proportion Correct on the beads task w</w:t>
                              </w:r>
                              <w:r w:rsidR="00C007BA" w:rsidRPr="0078789E">
                                <w:rPr>
                                  <w:color w:val="auto"/>
                                </w:rPr>
                                <w:t>i</w:t>
                              </w:r>
                              <w:r w:rsidRPr="0078789E">
                                <w:rPr>
                                  <w:color w:val="auto"/>
                                </w:rPr>
                                <w:t xml:space="preserve">th </w:t>
                              </w:r>
                              <w:r w:rsidR="00B17A5A">
                                <w:rPr>
                                  <w:color w:val="auto"/>
                                </w:rPr>
                                <w:t>Subjects Average ranked face c</w:t>
                              </w:r>
                              <w:r w:rsidR="00C007BA" w:rsidRPr="0078789E">
                                <w:rPr>
                                  <w:color w:val="auto"/>
                                </w:rPr>
                                <w:t xml:space="preserve">hoice. </w:t>
                              </w:r>
                            </w:p>
                            <w:p w14:paraId="11873AED" w14:textId="77777777" w:rsidR="00FB5815" w:rsidRDefault="00C007BA" w:rsidP="001A6718">
                              <w:pPr>
                                <w:pStyle w:val="Caption"/>
                                <w:rPr>
                                  <w:color w:val="auto"/>
                                </w:rPr>
                              </w:pPr>
                              <w:r w:rsidRPr="0078789E">
                                <w:rPr>
                                  <w:color w:val="auto"/>
                                </w:rPr>
                                <w:t>B</w:t>
                              </w:r>
                              <w:r w:rsidR="0087023E">
                                <w:rPr>
                                  <w:color w:val="auto"/>
                                </w:rPr>
                                <w:t>: D</w:t>
                              </w:r>
                              <w:r w:rsidRPr="0078789E">
                                <w:rPr>
                                  <w:color w:val="auto"/>
                                </w:rPr>
                                <w:t xml:space="preserve">epicts the addition of the interaction between PDI and Sex to the base model A, which was not significant. </w:t>
                              </w:r>
                            </w:p>
                            <w:p w14:paraId="0BEC4DEC" w14:textId="77777777" w:rsidR="0087023E" w:rsidRDefault="0087023E" w:rsidP="001A6718">
                              <w:pPr>
                                <w:pStyle w:val="Caption"/>
                                <w:rPr>
                                  <w:color w:val="auto"/>
                                </w:rPr>
                              </w:pPr>
                              <w:r>
                                <w:rPr>
                                  <w:color w:val="auto"/>
                                </w:rPr>
                                <w:t>C: T</w:t>
                              </w:r>
                              <w:r w:rsidR="009F4655" w:rsidRPr="0078789E">
                                <w:rPr>
                                  <w:color w:val="auto"/>
                                </w:rPr>
                                <w:t>he not significant base model</w:t>
                              </w:r>
                              <w:r w:rsidR="0099532E" w:rsidRPr="0078789E">
                                <w:rPr>
                                  <w:color w:val="auto"/>
                                </w:rPr>
                                <w:t xml:space="preserve"> correlating the Average number </w:t>
                              </w:r>
                              <w:r w:rsidR="009F4655" w:rsidRPr="0078789E">
                                <w:rPr>
                                  <w:color w:val="auto"/>
                                </w:rPr>
                                <w:t>of views/faces participants viewed before choosing a face, with their average num</w:t>
                              </w:r>
                              <w:r w:rsidR="0099532E" w:rsidRPr="0078789E">
                                <w:rPr>
                                  <w:color w:val="auto"/>
                                </w:rPr>
                                <w:t xml:space="preserve">ber of draws on the beads task. </w:t>
                              </w:r>
                            </w:p>
                            <w:p w14:paraId="03761694" w14:textId="77777777" w:rsidR="001A6718" w:rsidRPr="0078789E" w:rsidRDefault="0099532E" w:rsidP="001A6718">
                              <w:pPr>
                                <w:pStyle w:val="Caption"/>
                                <w:rPr>
                                  <w:color w:val="auto"/>
                                </w:rPr>
                              </w:pPr>
                              <w:r w:rsidRPr="0078789E">
                                <w:rPr>
                                  <w:color w:val="auto"/>
                                </w:rPr>
                                <w:t xml:space="preserve">D </w:t>
                              </w:r>
                              <w:r w:rsidR="0087023E">
                                <w:rPr>
                                  <w:color w:val="auto"/>
                                </w:rPr>
                                <w:t xml:space="preserve">: Displays </w:t>
                              </w:r>
                              <w:r w:rsidRPr="0078789E">
                                <w:rPr>
                                  <w:color w:val="auto"/>
                                </w:rPr>
                                <w:t>the addition of the interaction of PDI and Sex to the base model C</w:t>
                              </w:r>
                              <w:r w:rsidR="005D7BF8" w:rsidRPr="0078789E">
                                <w:rPr>
                                  <w:color w:val="auto"/>
                                </w:rPr>
                                <w:t xml:space="preserve">. This </w:t>
                              </w:r>
                              <w:r w:rsidR="00043710" w:rsidRPr="0078789E">
                                <w:rPr>
                                  <w:color w:val="auto"/>
                                </w:rPr>
                                <w:t>interaction</w:t>
                              </w:r>
                              <w:r w:rsidR="005D7BF8" w:rsidRPr="0078789E">
                                <w:rPr>
                                  <w:color w:val="auto"/>
                                </w:rPr>
                                <w:t xml:space="preserve"> did not e</w:t>
                              </w:r>
                              <w:r w:rsidR="00043710" w:rsidRPr="0078789E">
                                <w:rPr>
                                  <w:color w:val="auto"/>
                                </w:rPr>
                                <w:t>xplain more of the variance of the model, and was therefore rejected.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6" name="Group 26"/>
                        <wpg:cNvGrpSpPr/>
                        <wpg:grpSpPr>
                          <a:xfrm>
                            <a:off x="0" y="0"/>
                            <a:ext cx="6743700" cy="6286500"/>
                            <a:chOff x="0" y="0"/>
                            <a:chExt cx="6743700" cy="6286500"/>
                          </a:xfrm>
                        </wpg:grpSpPr>
                        <wpg:grpSp>
                          <wpg:cNvPr id="25" name="Group 25"/>
                          <wpg:cNvGrpSpPr/>
                          <wpg:grpSpPr>
                            <a:xfrm>
                              <a:off x="0" y="0"/>
                              <a:ext cx="6743700" cy="6286500"/>
                              <a:chOff x="0" y="0"/>
                              <a:chExt cx="6743700" cy="6286500"/>
                            </a:xfrm>
                          </wpg:grpSpPr>
                          <wpg:grpSp>
                            <wpg:cNvPr id="24" name="Group 24"/>
                            <wpg:cNvGrpSpPr/>
                            <wpg:grpSpPr>
                              <a:xfrm>
                                <a:off x="0" y="0"/>
                                <a:ext cx="6743700" cy="6229350"/>
                                <a:chOff x="0" y="0"/>
                                <a:chExt cx="6743700" cy="6229350"/>
                              </a:xfrm>
                            </wpg:grpSpPr>
                            <wpg:grpSp>
                              <wpg:cNvPr id="23" name="Group 23"/>
                              <wpg:cNvGrpSpPr/>
                              <wpg:grpSpPr>
                                <a:xfrm>
                                  <a:off x="0" y="0"/>
                                  <a:ext cx="6743700" cy="6229350"/>
                                  <a:chOff x="0" y="0"/>
                                  <a:chExt cx="6743700" cy="6229350"/>
                                </a:xfrm>
                              </wpg:grpSpPr>
                              <wpg:grpSp>
                                <wpg:cNvPr id="19" name="Group 19"/>
                                <wpg:cNvGrpSpPr/>
                                <wpg:grpSpPr>
                                  <a:xfrm>
                                    <a:off x="0" y="0"/>
                                    <a:ext cx="6743700" cy="6229350"/>
                                    <a:chOff x="0" y="0"/>
                                    <a:chExt cx="6743700" cy="6229350"/>
                                  </a:xfrm>
                                </wpg:grpSpPr>
                                <wpg:grpSp>
                                  <wpg:cNvPr id="15" name="Group 15"/>
                                  <wpg:cNvGrpSpPr/>
                                  <wpg:grpSpPr>
                                    <a:xfrm>
                                      <a:off x="104775" y="0"/>
                                      <a:ext cx="6638925" cy="6229350"/>
                                      <a:chOff x="0" y="0"/>
                                      <a:chExt cx="6638925" cy="6229350"/>
                                    </a:xfrm>
                                  </wpg:grpSpPr>
                                  <pic:pic xmlns:pic="http://schemas.openxmlformats.org/drawingml/2006/picture">
                                    <pic:nvPicPr>
                                      <pic:cNvPr id="10" name="Picture 10"/>
                                      <pic:cNvPicPr>
                                        <a:picLocks noChangeAspect="1"/>
                                      </pic:cNvPicPr>
                                    </pic:nvPicPr>
                                    <pic:blipFill rotWithShape="1">
                                      <a:blip r:embed="rId12">
                                        <a:extLst>
                                          <a:ext uri="{28A0092B-C50C-407E-A947-70E740481C1C}">
                                            <a14:useLocalDpi xmlns:a14="http://schemas.microsoft.com/office/drawing/2010/main" val="0"/>
                                          </a:ext>
                                        </a:extLst>
                                      </a:blip>
                                      <a:srcRect l="1796" r="23814" b="2244"/>
                                      <a:stretch/>
                                    </pic:blipFill>
                                    <pic:spPr bwMode="auto">
                                      <a:xfrm>
                                        <a:off x="0" y="0"/>
                                        <a:ext cx="2905125" cy="30575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l="1830" r="23627" b="2286"/>
                                      <a:stretch/>
                                    </pic:blipFill>
                                    <pic:spPr bwMode="auto">
                                      <a:xfrm>
                                        <a:off x="0" y="3124200"/>
                                        <a:ext cx="2962275" cy="3105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4" cstate="print">
                                        <a:extLst>
                                          <a:ext uri="{28A0092B-C50C-407E-A947-70E740481C1C}">
                                            <a14:useLocalDpi xmlns:a14="http://schemas.microsoft.com/office/drawing/2010/main" val="0"/>
                                          </a:ext>
                                        </a:extLst>
                                      </a:blip>
                                      <a:srcRect l="2164" r="23959" b="2495"/>
                                      <a:stretch/>
                                    </pic:blipFill>
                                    <pic:spPr bwMode="auto">
                                      <a:xfrm>
                                        <a:off x="3133725" y="3124200"/>
                                        <a:ext cx="2895600" cy="30575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15">
                                        <a:extLst>
                                          <a:ext uri="{28A0092B-C50C-407E-A947-70E740481C1C}">
                                            <a14:useLocalDpi xmlns:a14="http://schemas.microsoft.com/office/drawing/2010/main" val="0"/>
                                          </a:ext>
                                        </a:extLst>
                                      </a:blip>
                                      <a:srcRect l="2330" r="7821" b="2703"/>
                                      <a:stretch/>
                                    </pic:blipFill>
                                    <pic:spPr bwMode="auto">
                                      <a:xfrm>
                                        <a:off x="3143250" y="0"/>
                                        <a:ext cx="3495675" cy="3028950"/>
                                      </a:xfrm>
                                      <a:prstGeom prst="rect">
                                        <a:avLst/>
                                      </a:prstGeom>
                                      <a:noFill/>
                                      <a:ln>
                                        <a:noFill/>
                                      </a:ln>
                                      <a:extLst>
                                        <a:ext uri="{53640926-AAD7-44D8-BBD7-CCE9431645EC}">
                                          <a14:shadowObscured xmlns:a14="http://schemas.microsoft.com/office/drawing/2010/main"/>
                                        </a:ext>
                                      </a:extLst>
                                    </pic:spPr>
                                  </pic:pic>
                                </wpg:grpSp>
                                <wps:wsp>
                                  <wps:cNvPr id="17" name="Straight Connector 17"/>
                                  <wps:cNvCnPr/>
                                  <wps:spPr>
                                    <a:xfrm>
                                      <a:off x="3190875" y="0"/>
                                      <a:ext cx="9525" cy="61817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3067050"/>
                                      <a:ext cx="650557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9050" y="2686050"/>
                                    <a:ext cx="400050" cy="485775"/>
                                  </a:xfrm>
                                  <a:prstGeom prst="rect">
                                    <a:avLst/>
                                  </a:prstGeom>
                                  <a:noFill/>
                                  <a:ln w="9525">
                                    <a:noFill/>
                                    <a:miter lim="800000"/>
                                    <a:headEnd/>
                                    <a:tailEnd/>
                                  </a:ln>
                                </wps:spPr>
                                <wps:txbx>
                                  <w:txbxContent>
                                    <w:p w14:paraId="72B8AF3B" w14:textId="77777777" w:rsidR="00873801" w:rsidRPr="00873801" w:rsidRDefault="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3801">
                                        <w:rPr>
                                          <w:b/>
                                          <w:sz w:val="44"/>
                                        </w:rPr>
                                        <w:t>A</w:t>
                                      </w:r>
                                    </w:p>
                                  </w:txbxContent>
                                </wps:txbx>
                                <wps:bodyPr rot="0" vert="horz" wrap="square" lIns="91440" tIns="45720" rIns="91440" bIns="45720" anchor="t" anchorCtr="0">
                                  <a:noAutofit/>
                                </wps:bodyPr>
                              </wps:wsp>
                            </wpg:grpSp>
                            <wps:wsp>
                              <wps:cNvPr id="20" name="Text Box 2"/>
                              <wps:cNvSpPr txBox="1">
                                <a:spLocks noChangeArrowheads="1"/>
                              </wps:cNvSpPr>
                              <wps:spPr bwMode="auto">
                                <a:xfrm>
                                  <a:off x="3200400" y="2695575"/>
                                  <a:ext cx="400050" cy="485775"/>
                                </a:xfrm>
                                <a:prstGeom prst="rect">
                                  <a:avLst/>
                                </a:prstGeom>
                                <a:noFill/>
                                <a:ln w="9525">
                                  <a:noFill/>
                                  <a:miter lim="800000"/>
                                  <a:headEnd/>
                                  <a:tailEnd/>
                                </a:ln>
                              </wps:spPr>
                              <wps:txbx>
                                <w:txbxContent>
                                  <w:p w14:paraId="29392EBF" w14:textId="77777777" w:rsidR="00873801" w:rsidRPr="00873801" w:rsidRDefault="00873801"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B</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04775" y="5886450"/>
                                <a:ext cx="400050" cy="400050"/>
                              </a:xfrm>
                              <a:prstGeom prst="rect">
                                <a:avLst/>
                              </a:prstGeom>
                              <a:noFill/>
                              <a:ln w="9525">
                                <a:noFill/>
                                <a:miter lim="800000"/>
                                <a:headEnd/>
                                <a:tailEnd/>
                              </a:ln>
                            </wps:spPr>
                            <wps:txbx>
                              <w:txbxContent>
                                <w:p w14:paraId="035A2AE6" w14:textId="77777777" w:rsidR="00873801" w:rsidRPr="00873801" w:rsidRDefault="00873801"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C</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a:off x="3200400" y="5857875"/>
                              <a:ext cx="400050" cy="409575"/>
                            </a:xfrm>
                            <a:prstGeom prst="rect">
                              <a:avLst/>
                            </a:prstGeom>
                            <a:noFill/>
                            <a:ln w="9525">
                              <a:noFill/>
                              <a:miter lim="800000"/>
                              <a:headEnd/>
                              <a:tailEnd/>
                            </a:ln>
                          </wps:spPr>
                          <wps:txbx>
                            <w:txbxContent>
                              <w:p w14:paraId="052BB466" w14:textId="77777777" w:rsidR="00873801" w:rsidRPr="00873801" w:rsidRDefault="00856958"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D</w:t>
                                </w:r>
                              </w:p>
                            </w:txbxContent>
                          </wps:txbx>
                          <wps:bodyPr rot="0" vert="horz" wrap="square" lIns="91440" tIns="45720" rIns="91440" bIns="45720" anchor="t" anchorCtr="0">
                            <a:noAutofit/>
                          </wps:bodyPr>
                        </wps:wsp>
                      </wpg:grpSp>
                    </wpg:wgp>
                  </a:graphicData>
                </a:graphic>
              </wp:anchor>
            </w:drawing>
          </mc:Choice>
          <mc:Fallback>
            <w:pict>
              <v:group w14:anchorId="72A9F3E7" id="Group 5" o:spid="_x0000_s1032" style="position:absolute;margin-left:-52.5pt;margin-top:0;width:551.25pt;height:634.9pt;z-index:251683840" coordsize="70008,8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">
                <v:shape id="Text Box 16" o:spid="_x0000_s1033" type="#_x0000_t202" style="position:absolute;left:1047;top:64389;width:68961;height:16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14:paraId="1BBF35FF" w14:textId="4D436B83" w:rsidR="00FB5815" w:rsidRDefault="001A6718" w:rsidP="001A6718">
                        <w:pPr>
                          <w:pStyle w:val="Caption"/>
                          <w:rPr>
                            <w:color w:val="auto"/>
                          </w:rPr>
                        </w:pPr>
                        <w:r w:rsidRPr="0078789E">
                          <w:rPr>
                            <w:color w:val="auto"/>
                          </w:rPr>
                          <w:t xml:space="preserve">Figure </w:t>
                        </w:r>
                        <w:r w:rsidR="00B17A5A">
                          <w:rPr>
                            <w:color w:val="auto"/>
                          </w:rPr>
                          <w:t>3</w:t>
                        </w:r>
                        <w:r w:rsidRPr="0078789E">
                          <w:rPr>
                            <w:color w:val="auto"/>
                          </w:rPr>
                          <w:t xml:space="preserve">: Scatterplots of regression models and interactions. </w:t>
                        </w:r>
                        <w:r w:rsidR="0087023E">
                          <w:rPr>
                            <w:color w:val="auto"/>
                          </w:rPr>
                          <w:br/>
                        </w:r>
                        <w:r w:rsidRPr="0078789E">
                          <w:rPr>
                            <w:color w:val="auto"/>
                          </w:rPr>
                          <w:t>A</w:t>
                        </w:r>
                        <w:r w:rsidR="0087023E">
                          <w:rPr>
                            <w:color w:val="auto"/>
                          </w:rPr>
                          <w:t>:</w:t>
                        </w:r>
                        <w:r w:rsidRPr="0078789E">
                          <w:rPr>
                            <w:color w:val="auto"/>
                          </w:rPr>
                          <w:t xml:space="preserve"> is the significant base model representing the </w:t>
                        </w:r>
                        <w:del w:id="61" w:author="Furl, Nicholas" w:date="2017-04-30T14:19:00Z">
                          <w:r w:rsidRPr="0078789E" w:rsidDel="00FF284C">
                            <w:rPr>
                              <w:color w:val="auto"/>
                            </w:rPr>
                            <w:delText xml:space="preserve">correlation </w:delText>
                          </w:r>
                        </w:del>
                        <w:proofErr w:type="spellStart"/>
                        <w:ins w:id="62" w:author="Furl, Nicholas" w:date="2017-04-30T14:19:00Z">
                          <w:r w:rsidR="00FF284C">
                            <w:rPr>
                              <w:color w:val="auto"/>
                            </w:rPr>
                            <w:t>regressiomn</w:t>
                          </w:r>
                          <w:proofErr w:type="spellEnd"/>
                          <w:r w:rsidR="00FF284C" w:rsidRPr="0078789E">
                            <w:rPr>
                              <w:color w:val="auto"/>
                            </w:rPr>
                            <w:t xml:space="preserve"> </w:t>
                          </w:r>
                        </w:ins>
                        <w:r w:rsidRPr="0078789E">
                          <w:rPr>
                            <w:color w:val="auto"/>
                          </w:rPr>
                          <w:t>between Average Proportion Correct on the beads task w</w:t>
                        </w:r>
                        <w:r w:rsidR="00C007BA" w:rsidRPr="0078789E">
                          <w:rPr>
                            <w:color w:val="auto"/>
                          </w:rPr>
                          <w:t>i</w:t>
                        </w:r>
                        <w:r w:rsidRPr="0078789E">
                          <w:rPr>
                            <w:color w:val="auto"/>
                          </w:rPr>
                          <w:t xml:space="preserve">th </w:t>
                        </w:r>
                        <w:r w:rsidR="00B17A5A">
                          <w:rPr>
                            <w:color w:val="auto"/>
                          </w:rPr>
                          <w:t>Subjects Average ranked face c</w:t>
                        </w:r>
                        <w:r w:rsidR="00C007BA" w:rsidRPr="0078789E">
                          <w:rPr>
                            <w:color w:val="auto"/>
                          </w:rPr>
                          <w:t xml:space="preserve">hoice. </w:t>
                        </w:r>
                      </w:p>
                      <w:p w14:paraId="11873AED" w14:textId="77777777" w:rsidR="00FB5815" w:rsidRDefault="00C007BA" w:rsidP="001A6718">
                        <w:pPr>
                          <w:pStyle w:val="Caption"/>
                          <w:rPr>
                            <w:color w:val="auto"/>
                          </w:rPr>
                        </w:pPr>
                        <w:r w:rsidRPr="0078789E">
                          <w:rPr>
                            <w:color w:val="auto"/>
                          </w:rPr>
                          <w:t>B</w:t>
                        </w:r>
                        <w:r w:rsidR="0087023E">
                          <w:rPr>
                            <w:color w:val="auto"/>
                          </w:rPr>
                          <w:t>: D</w:t>
                        </w:r>
                        <w:r w:rsidRPr="0078789E">
                          <w:rPr>
                            <w:color w:val="auto"/>
                          </w:rPr>
                          <w:t xml:space="preserve">epicts the addition of the interaction between PDI and Sex to the base model A, which was not significant. </w:t>
                        </w:r>
                      </w:p>
                      <w:p w14:paraId="0BEC4DEC" w14:textId="77777777" w:rsidR="0087023E" w:rsidRDefault="0087023E" w:rsidP="001A6718">
                        <w:pPr>
                          <w:pStyle w:val="Caption"/>
                          <w:rPr>
                            <w:color w:val="auto"/>
                          </w:rPr>
                        </w:pPr>
                        <w:r>
                          <w:rPr>
                            <w:color w:val="auto"/>
                          </w:rPr>
                          <w:t>C: T</w:t>
                        </w:r>
                        <w:r w:rsidR="009F4655" w:rsidRPr="0078789E">
                          <w:rPr>
                            <w:color w:val="auto"/>
                          </w:rPr>
                          <w:t>he not significant base model</w:t>
                        </w:r>
                        <w:r w:rsidR="0099532E" w:rsidRPr="0078789E">
                          <w:rPr>
                            <w:color w:val="auto"/>
                          </w:rPr>
                          <w:t xml:space="preserve"> correlating the Average number </w:t>
                        </w:r>
                        <w:r w:rsidR="009F4655" w:rsidRPr="0078789E">
                          <w:rPr>
                            <w:color w:val="auto"/>
                          </w:rPr>
                          <w:t>of views/faces participants viewed before choosing a face, with their average num</w:t>
                        </w:r>
                        <w:r w:rsidR="0099532E" w:rsidRPr="0078789E">
                          <w:rPr>
                            <w:color w:val="auto"/>
                          </w:rPr>
                          <w:t xml:space="preserve">ber of draws on the beads task. </w:t>
                        </w:r>
                      </w:p>
                      <w:p w14:paraId="03761694" w14:textId="77777777" w:rsidR="001A6718" w:rsidRPr="0078789E" w:rsidRDefault="0099532E" w:rsidP="001A6718">
                        <w:pPr>
                          <w:pStyle w:val="Caption"/>
                          <w:rPr>
                            <w:color w:val="auto"/>
                          </w:rPr>
                        </w:pPr>
                        <w:proofErr w:type="gramStart"/>
                        <w:r w:rsidRPr="0078789E">
                          <w:rPr>
                            <w:color w:val="auto"/>
                          </w:rPr>
                          <w:t xml:space="preserve">D </w:t>
                        </w:r>
                        <w:r w:rsidR="0087023E">
                          <w:rPr>
                            <w:color w:val="auto"/>
                          </w:rPr>
                          <w:t>:</w:t>
                        </w:r>
                        <w:proofErr w:type="gramEnd"/>
                        <w:r w:rsidR="0087023E">
                          <w:rPr>
                            <w:color w:val="auto"/>
                          </w:rPr>
                          <w:t xml:space="preserve"> Displays </w:t>
                        </w:r>
                        <w:r w:rsidRPr="0078789E">
                          <w:rPr>
                            <w:color w:val="auto"/>
                          </w:rPr>
                          <w:t>the addition of the interaction of PDI and Sex to the base model C</w:t>
                        </w:r>
                        <w:r w:rsidR="005D7BF8" w:rsidRPr="0078789E">
                          <w:rPr>
                            <w:color w:val="auto"/>
                          </w:rPr>
                          <w:t xml:space="preserve">. This </w:t>
                        </w:r>
                        <w:r w:rsidR="00043710" w:rsidRPr="0078789E">
                          <w:rPr>
                            <w:color w:val="auto"/>
                          </w:rPr>
                          <w:t>interaction</w:t>
                        </w:r>
                        <w:r w:rsidR="005D7BF8" w:rsidRPr="0078789E">
                          <w:rPr>
                            <w:color w:val="auto"/>
                          </w:rPr>
                          <w:t xml:space="preserve"> did not e</w:t>
                        </w:r>
                        <w:r w:rsidR="00043710" w:rsidRPr="0078789E">
                          <w:rPr>
                            <w:color w:val="auto"/>
                          </w:rPr>
                          <w:t>xplain more of the variance of the model, and was therefore rejected.</w:t>
                        </w:r>
                      </w:p>
                    </w:txbxContent>
                  </v:textbox>
                </v:shape>
                <v:group id="Group 26" o:spid="_x0000_s1034" style="position:absolute;width:67437;height:62865" coordsize="67437,6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5" o:spid="_x0000_s1035" style="position:absolute;width:67437;height:62865" coordsize="67437,6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36" style="position:absolute;width:67437;height:62293" coordsize="67437,6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3" o:spid="_x0000_s1037" style="position:absolute;width:67437;height:62293" coordsize="67437,6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9" o:spid="_x0000_s1038" style="position:absolute;width:67437;height:62293" coordsize="67437,6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5" o:spid="_x0000_s1039" style="position:absolute;left:1047;width:66390;height:62293" coordsize="66389,6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0" o:spid="_x0000_s1040" type="#_x0000_t75" style="position:absolute;width:29051;height:30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d+F/AAAAA2wAAAA8AAABkcnMvZG93bnJldi54bWxEj0FrwkAQhe8F/8Mygre6MZQSoquIIPRq&#10;LD0Pu2MSzM6G7Jqk/vrOQehthvfmvW92h9l3aqQhtoENbNYZKGIbXMu1ge/r+b0AFROywy4wGfil&#10;CIf94m2HpQsTX2isUq0khGOJBpqU+lLraBvyGNehJxbtFgaPSdah1m7AScJ9p/Ms+9QeW5aGBns6&#10;NWTv1cMbeD429meMH9fC1TqnostmPd2NWS3n4xZUojn9m1/XX07whV5+kQH0/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34X8AAAADbAAAADwAAAAAAAAAAAAAAAACfAgAA&#10;ZHJzL2Rvd25yZXYueG1sUEsFBgAAAAAEAAQA9wAAAIwDAAAAAA==&#10;">
                              <v:imagedata r:id="rId16" o:title="" cropbottom="1471f" cropleft="1177f" cropright="15607f"/>
                              <v:path arrowok="t"/>
                            </v:shape>
                            <v:shape id="Picture 12" o:spid="_x0000_s1041" type="#_x0000_t75" style="position:absolute;top:31242;width:29622;height:3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gaHXCAAAA2wAAAA8AAABkcnMvZG93bnJldi54bWxET01rAjEQvQv+hzCF3jRbD21djdIVBSlS&#10;WhW9Dpvp7uJmEpLU3f57Uyh4m8f7nPmyN624kg+NZQVP4wwEcWl1w5WC42EzegURIrLG1jIp+KUA&#10;y8VwMMdc246/6LqPlUghHHJUUMfocilDWZPBMLaOOHHf1huMCfpKao9dCjetnGTZszTYcGqo0dGq&#10;pvKy/zEKPta7Q1G8TLef7uyKLvjL9P2UKfX40L/NQETq4138797qNH8Cf7+kA+Ti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Gh1wgAAANsAAAAPAAAAAAAAAAAAAAAAAJ8C&#10;AABkcnMvZG93bnJldi54bWxQSwUGAAAAAAQABAD3AAAAjgMAAAAA&#10;">
                              <v:imagedata r:id="rId17" o:title="" cropbottom="1498f" cropleft="1199f" cropright="15484f"/>
                              <v:path arrowok="t"/>
                            </v:shape>
                            <v:shape id="Picture 13" o:spid="_x0000_s1042" type="#_x0000_t75" style="position:absolute;left:31337;top:31242;width:28956;height:30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uibXBAAAA2wAAAA8AAABkcnMvZG93bnJldi54bWxET0uLwjAQvi/4H8IIe1tTFapbjSKCIMt6&#10;8LF4HZrZtmwyKU20XX+9EQRv8/E9Z77srBFXanzlWMFwkIAgzp2uuFBwOm4+piB8QNZoHJOCf/Kw&#10;XPTe5php1/KerodQiBjCPkMFZQh1JqXPS7LoB64mjtyvayyGCJtC6gbbGG6NHCVJKi1WHBtKrGld&#10;Uv53uFgFaXdLaCLP7W2X/hTm+zS8fH0apd773WoGIlAXXuKne6vj/DE8fokH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huibXBAAAA2wAAAA8AAAAAAAAAAAAAAAAAnwIA&#10;AGRycy9kb3ducmV2LnhtbFBLBQYAAAAABAAEAPcAAACNAwAAAAA=&#10;">
                              <v:imagedata r:id="rId18" o:title="" cropbottom="1635f" cropleft="1418f" cropright="15702f"/>
                              <v:path arrowok="t"/>
                            </v:shape>
                            <v:shape id="Picture 14" o:spid="_x0000_s1043" type="#_x0000_t75" style="position:absolute;left:31432;width:34957;height:30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7DG3FAAAA2wAAAA8AAABkcnMvZG93bnJldi54bWxEj91qwkAQhe8F32EZwbu6aShFUleRiiWt&#10;CJqWQu+G7JiEZmdDds3P23eFgncznDPnO7PaDKYWHbWusqzgcRGBIM6trrhQ8PW5f1iCcB5ZY22Z&#10;FIzkYLOeTlaYaNvzmbrMFyKEsEtQQel9k0jp8pIMuoVtiIN2sa1BH9a2kLrFPoSbWsZR9CwNVhwI&#10;JTb0WlL+m11NgMR4jH/G93R7+LjsiKvi7dudlJrPhu0LCE+Dv5v/r1Md6j/B7ZcwgF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ewxtxQAAANsAAAAPAAAAAAAAAAAAAAAA&#10;AJ8CAABkcnMvZG93bnJldi54bWxQSwUGAAAAAAQABAD3AAAAkQMAAAAA&#10;">
                              <v:imagedata r:id="rId19" o:title="" cropbottom="1771f" cropleft="1527f" cropright="5126f"/>
                              <v:path arrowok="t"/>
                            </v:shape>
                          </v:group>
                          <v:line id="Straight Connector 17" o:spid="_x0000_s1044" style="position:absolute;visibility:visible;mso-wrap-style:square" from="31908,0" to="32004,6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WkL8AAADbAAAADwAAAGRycy9kb3ducmV2LnhtbERPy6rCMBDdX/AfwgjurqkuVKpRRCgI&#10;4hUfC5dDMzbFZlKaWOvfmwuCuzmc5yxWna1ES40vHSsYDRMQxLnTJRcKLufsdwbCB2SNlWNS8CIP&#10;q2XvZ4Gpdk8+UnsKhYgh7FNUYEKoUyl9bsiiH7qaOHI311gMETaF1A0+Y7it5DhJJtJiybHBYE0b&#10;Q/n99LAKiitpu7tsD9N2397uh02W/JlMqUG/W89BBOrCV/xxb3WcP4X/X+IBcvk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xWkL8AAADbAAAADwAAAAAAAAAAAAAAAACh&#10;AgAAZHJzL2Rvd25yZXYueG1sUEsFBgAAAAAEAAQA+QAAAI0DAAAAAA==&#10;" strokecolor="black [3213]" strokeweight="2.25pt"/>
                          <v:line id="Straight Connector 18" o:spid="_x0000_s1045" style="position:absolute;flip:x;visibility:visible;mso-wrap-style:square" from="0,30670" to="65055,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v:group>
                        <v:shape id="Text Box 2" o:spid="_x0000_s1046" type="#_x0000_t202" style="position:absolute;left:190;top:26860;width:4001;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72B8AF3B" w14:textId="77777777" w:rsidR="00873801" w:rsidRPr="00873801" w:rsidRDefault="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3801">
                                  <w:rPr>
                                    <w:b/>
                                    <w:sz w:val="44"/>
                                  </w:rPr>
                                  <w:t>A</w:t>
                                </w:r>
                              </w:p>
                            </w:txbxContent>
                          </v:textbox>
                        </v:shape>
                      </v:group>
                      <v:shape id="Text Box 2" o:spid="_x0000_s1047" type="#_x0000_t202" style="position:absolute;left:32004;top:26955;width:4000;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29392EBF" w14:textId="77777777" w:rsidR="00873801" w:rsidRPr="00873801" w:rsidRDefault="00873801"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B</w:t>
                              </w:r>
                            </w:p>
                          </w:txbxContent>
                        </v:textbox>
                      </v:shape>
                    </v:group>
                    <v:shape id="Text Box 2" o:spid="_x0000_s1048" type="#_x0000_t202" style="position:absolute;left:1047;top:58864;width:4001;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035A2AE6" w14:textId="77777777" w:rsidR="00873801" w:rsidRPr="00873801" w:rsidRDefault="00873801"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C</w:t>
                            </w:r>
                          </w:p>
                        </w:txbxContent>
                      </v:textbox>
                    </v:shape>
                  </v:group>
                  <v:shape id="Text Box 2" o:spid="_x0000_s1049" type="#_x0000_t202" style="position:absolute;left:32004;top:58578;width:4000;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052BB466" w14:textId="77777777" w:rsidR="00873801" w:rsidRPr="00873801" w:rsidRDefault="00856958" w:rsidP="00873801">
                          <w:pPr>
                            <w:rPr>
                              <w:b/>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b/>
                              <w:sz w:val="44"/>
                            </w:rPr>
                            <w:t>D</w:t>
                          </w:r>
                        </w:p>
                      </w:txbxContent>
                    </v:textbox>
                  </v:shape>
                </v:group>
                <w10:wrap type="topAndBottom"/>
              </v:group>
            </w:pict>
          </mc:Fallback>
        </mc:AlternateContent>
      </w:r>
      <w:bookmarkEnd w:id="59"/>
    </w:p>
    <w:p w14:paraId="3732F26E" w14:textId="77777777" w:rsidR="003B7C51" w:rsidRDefault="003B7C51" w:rsidP="00C74D53">
      <w:pPr>
        <w:autoSpaceDE w:val="0"/>
        <w:autoSpaceDN w:val="0"/>
        <w:adjustRightInd w:val="0"/>
        <w:spacing w:after="0" w:line="360" w:lineRule="auto"/>
        <w:rPr>
          <w:rFonts w:ascii="Times New Roman" w:hAnsi="Times New Roman" w:cs="Times New Roman"/>
          <w:sz w:val="24"/>
          <w:szCs w:val="24"/>
        </w:rPr>
      </w:pPr>
    </w:p>
    <w:p w14:paraId="388B3456" w14:textId="77777777" w:rsidR="001A6718" w:rsidRDefault="001A6718" w:rsidP="00C74D53">
      <w:pPr>
        <w:autoSpaceDE w:val="0"/>
        <w:autoSpaceDN w:val="0"/>
        <w:adjustRightInd w:val="0"/>
        <w:spacing w:after="0" w:line="360" w:lineRule="auto"/>
        <w:rPr>
          <w:rFonts w:ascii="Times New Roman" w:hAnsi="Times New Roman" w:cs="Times New Roman"/>
          <w:sz w:val="24"/>
          <w:szCs w:val="24"/>
        </w:rPr>
      </w:pPr>
    </w:p>
    <w:p w14:paraId="4F63A0EE" w14:textId="77777777" w:rsidR="001A6718" w:rsidRPr="00CE7738" w:rsidRDefault="00582333" w:rsidP="00C74D53">
      <w:pPr>
        <w:pBdr>
          <w:bottom w:val="single" w:sz="4" w:space="1" w:color="auto"/>
        </w:pBdr>
        <w:autoSpaceDE w:val="0"/>
        <w:autoSpaceDN w:val="0"/>
        <w:adjustRightInd w:val="0"/>
        <w:spacing w:after="0" w:line="360" w:lineRule="auto"/>
        <w:rPr>
          <w:rFonts w:cs="Times New Roman"/>
          <w:sz w:val="28"/>
          <w:szCs w:val="24"/>
        </w:rPr>
      </w:pPr>
      <w:r w:rsidRPr="00CE7738">
        <w:rPr>
          <w:rFonts w:cs="Times New Roman"/>
          <w:sz w:val="28"/>
          <w:szCs w:val="24"/>
        </w:rPr>
        <w:lastRenderedPageBreak/>
        <w:t>Discussion</w:t>
      </w:r>
    </w:p>
    <w:p w14:paraId="3C21B48F" w14:textId="77777777" w:rsidR="001F61C3" w:rsidRDefault="001F61C3" w:rsidP="00C74D53">
      <w:pPr>
        <w:autoSpaceDE w:val="0"/>
        <w:autoSpaceDN w:val="0"/>
        <w:adjustRightInd w:val="0"/>
        <w:spacing w:after="0" w:line="360" w:lineRule="auto"/>
        <w:rPr>
          <w:rFonts w:cs="Times New Roman"/>
          <w:szCs w:val="24"/>
        </w:rPr>
      </w:pPr>
    </w:p>
    <w:p w14:paraId="7418B394" w14:textId="2D9D2330" w:rsidR="00070C19" w:rsidRDefault="00E77627" w:rsidP="00C74D53">
      <w:pPr>
        <w:autoSpaceDE w:val="0"/>
        <w:autoSpaceDN w:val="0"/>
        <w:adjustRightInd w:val="0"/>
        <w:spacing w:after="0" w:line="360" w:lineRule="auto"/>
        <w:rPr>
          <w:rFonts w:cs="Times New Roman"/>
          <w:szCs w:val="24"/>
        </w:rPr>
      </w:pPr>
      <w:r>
        <w:rPr>
          <w:rFonts w:cs="Times New Roman"/>
          <w:szCs w:val="24"/>
        </w:rPr>
        <w:t>The present study aimed to examine how the optimal choosing paradigm can be applied to the sampling of faces and whether JTC behaviour is linked to decision making when sampling and choosing faces. Consistent with the findings from Furl, Averbec</w:t>
      </w:r>
      <w:r w:rsidR="00A12664">
        <w:rPr>
          <w:rFonts w:cs="Times New Roman"/>
          <w:szCs w:val="24"/>
        </w:rPr>
        <w:t xml:space="preserve">k and McKay (In Prep) the study </w:t>
      </w:r>
      <w:r>
        <w:rPr>
          <w:rFonts w:cs="Times New Roman"/>
          <w:szCs w:val="24"/>
        </w:rPr>
        <w:t xml:space="preserve">found that subjects </w:t>
      </w:r>
      <w:r w:rsidR="00A12664">
        <w:rPr>
          <w:rFonts w:cs="Times New Roman"/>
          <w:szCs w:val="24"/>
        </w:rPr>
        <w:t>view</w:t>
      </w:r>
      <w:ins w:id="62" w:author="Furl, Nicholas" w:date="2017-04-30T14:21:00Z">
        <w:r w:rsidR="007D1755">
          <w:rPr>
            <w:rFonts w:cs="Times New Roman"/>
            <w:szCs w:val="24"/>
          </w:rPr>
          <w:t>ed</w:t>
        </w:r>
      </w:ins>
      <w:r w:rsidR="00A12664">
        <w:rPr>
          <w:rFonts w:cs="Times New Roman"/>
          <w:szCs w:val="24"/>
        </w:rPr>
        <w:t xml:space="preserve"> more</w:t>
      </w:r>
      <w:r>
        <w:rPr>
          <w:rFonts w:cs="Times New Roman"/>
          <w:szCs w:val="24"/>
        </w:rPr>
        <w:t xml:space="preserve"> faces </w:t>
      </w:r>
      <w:r w:rsidR="00A12664">
        <w:rPr>
          <w:rFonts w:cs="Times New Roman"/>
          <w:szCs w:val="24"/>
        </w:rPr>
        <w:t xml:space="preserve">before choosing a face, </w:t>
      </w:r>
      <w:r>
        <w:rPr>
          <w:rFonts w:cs="Times New Roman"/>
          <w:szCs w:val="24"/>
        </w:rPr>
        <w:t xml:space="preserve">and choose lower ranked faces in comparison to the model. </w:t>
      </w:r>
      <w:r w:rsidR="00A12664">
        <w:rPr>
          <w:rFonts w:cs="Times New Roman"/>
          <w:szCs w:val="24"/>
        </w:rPr>
        <w:t xml:space="preserve">This corroborates the finding that humans </w:t>
      </w:r>
      <w:r w:rsidR="00D9779A">
        <w:rPr>
          <w:rFonts w:cs="Times New Roman"/>
          <w:szCs w:val="24"/>
        </w:rPr>
        <w:t xml:space="preserve">oversample when sampling faces, causing them to miss out on their best choice option. </w:t>
      </w:r>
      <w:r w:rsidR="0075144F">
        <w:rPr>
          <w:rFonts w:cs="Times New Roman"/>
          <w:szCs w:val="24"/>
        </w:rPr>
        <w:t xml:space="preserve">The average number of faces viewed before choosing was not related with the number of beads drawn before choosing, </w:t>
      </w:r>
      <w:r w:rsidR="004677CD">
        <w:rPr>
          <w:rFonts w:cs="Times New Roman"/>
          <w:szCs w:val="24"/>
        </w:rPr>
        <w:t>suggesting</w:t>
      </w:r>
      <w:r w:rsidR="0075144F">
        <w:rPr>
          <w:rFonts w:cs="Times New Roman"/>
          <w:szCs w:val="24"/>
        </w:rPr>
        <w:t xml:space="preserve"> that viewing behaviour is unrelated to JTC.</w:t>
      </w:r>
      <w:r w:rsidR="001F61C3">
        <w:rPr>
          <w:rFonts w:cs="Times New Roman"/>
          <w:szCs w:val="24"/>
        </w:rPr>
        <w:t xml:space="preserve"> </w:t>
      </w:r>
      <w:r w:rsidR="004677CD">
        <w:rPr>
          <w:rFonts w:cs="Times New Roman"/>
          <w:szCs w:val="24"/>
        </w:rPr>
        <w:t xml:space="preserve"> However, average ranked face was associated with the percentage correct answers on the beads task, with those who got a higher percentage correct also choosing higher ranked faces on the </w:t>
      </w:r>
      <w:r w:rsidR="00457C37">
        <w:rPr>
          <w:rFonts w:cs="Times New Roman"/>
          <w:szCs w:val="24"/>
        </w:rPr>
        <w:t>Fiancé</w:t>
      </w:r>
      <w:r w:rsidR="004677CD">
        <w:rPr>
          <w:rFonts w:cs="Times New Roman"/>
          <w:szCs w:val="24"/>
        </w:rPr>
        <w:t xml:space="preserve"> task. </w:t>
      </w:r>
      <w:r w:rsidR="00457C37">
        <w:rPr>
          <w:rFonts w:cs="Times New Roman"/>
          <w:szCs w:val="24"/>
        </w:rPr>
        <w:t xml:space="preserve">All other associations measured within the hierarchical regression models were not significant. </w:t>
      </w:r>
      <w:r w:rsidR="008524BB">
        <w:rPr>
          <w:rFonts w:cs="Times New Roman"/>
          <w:szCs w:val="24"/>
        </w:rPr>
        <w:t>Contradictory to previous research, t</w:t>
      </w:r>
      <w:r w:rsidR="00457C37">
        <w:rPr>
          <w:rFonts w:cs="Times New Roman"/>
          <w:szCs w:val="24"/>
        </w:rPr>
        <w:t>here was no association betwee</w:t>
      </w:r>
      <w:r w:rsidR="00CE7738">
        <w:rPr>
          <w:rFonts w:cs="Times New Roman"/>
          <w:szCs w:val="24"/>
        </w:rPr>
        <w:t>n the PDI and t</w:t>
      </w:r>
      <w:r w:rsidR="00C74D53">
        <w:rPr>
          <w:rFonts w:cs="Times New Roman"/>
          <w:szCs w:val="24"/>
        </w:rPr>
        <w:t>he beads task</w:t>
      </w:r>
      <w:r w:rsidR="008524BB">
        <w:rPr>
          <w:rFonts w:cs="Times New Roman"/>
          <w:szCs w:val="24"/>
        </w:rPr>
        <w:t>,</w:t>
      </w:r>
      <w:r w:rsidR="0073093D">
        <w:rPr>
          <w:rFonts w:cs="Times New Roman"/>
          <w:szCs w:val="24"/>
        </w:rPr>
        <w:t xml:space="preserve"> sugges</w:t>
      </w:r>
      <w:r w:rsidR="008524BB">
        <w:rPr>
          <w:rFonts w:cs="Times New Roman"/>
          <w:szCs w:val="24"/>
        </w:rPr>
        <w:t>ting that delusional thoughts are not r</w:t>
      </w:r>
      <w:r w:rsidR="0012469D">
        <w:rPr>
          <w:rFonts w:cs="Times New Roman"/>
          <w:szCs w:val="24"/>
        </w:rPr>
        <w:t xml:space="preserve">elated to the sampling of beads or to JTC. </w:t>
      </w:r>
      <w:r w:rsidR="003619F0">
        <w:rPr>
          <w:rFonts w:cs="Times New Roman"/>
          <w:szCs w:val="24"/>
        </w:rPr>
        <w:t xml:space="preserve"> There was also no relation between PDI and the sampling of faces in the </w:t>
      </w:r>
      <w:r w:rsidR="000E448A">
        <w:rPr>
          <w:rFonts w:cs="Times New Roman"/>
          <w:szCs w:val="24"/>
        </w:rPr>
        <w:t>Fiancé</w:t>
      </w:r>
      <w:r w:rsidR="003619F0">
        <w:rPr>
          <w:rFonts w:cs="Times New Roman"/>
          <w:szCs w:val="24"/>
        </w:rPr>
        <w:t xml:space="preserve"> task. </w:t>
      </w:r>
      <w:r w:rsidR="00CB7392">
        <w:rPr>
          <w:rFonts w:cs="Times New Roman"/>
          <w:szCs w:val="24"/>
        </w:rPr>
        <w:t xml:space="preserve">As the relationship between optimal </w:t>
      </w:r>
      <w:r w:rsidR="00056252">
        <w:rPr>
          <w:rFonts w:cs="Times New Roman"/>
          <w:szCs w:val="24"/>
        </w:rPr>
        <w:t>choosing and stopping with</w:t>
      </w:r>
      <w:r w:rsidR="00CB7392">
        <w:rPr>
          <w:rFonts w:cs="Times New Roman"/>
          <w:szCs w:val="24"/>
        </w:rPr>
        <w:t xml:space="preserve"> </w:t>
      </w:r>
      <w:r w:rsidR="00056252">
        <w:rPr>
          <w:rFonts w:cs="Times New Roman"/>
          <w:szCs w:val="24"/>
        </w:rPr>
        <w:t>facial sampling</w:t>
      </w:r>
      <w:r w:rsidR="00CB7392">
        <w:rPr>
          <w:rFonts w:cs="Times New Roman"/>
          <w:szCs w:val="24"/>
        </w:rPr>
        <w:t xml:space="preserve"> is a novel area, it is important to examine many of the potential fa</w:t>
      </w:r>
      <w:r w:rsidR="00056252">
        <w:rPr>
          <w:rFonts w:cs="Times New Roman"/>
          <w:szCs w:val="24"/>
        </w:rPr>
        <w:t>ctors which contribu</w:t>
      </w:r>
      <w:r w:rsidR="002567AC">
        <w:rPr>
          <w:rFonts w:cs="Times New Roman"/>
          <w:szCs w:val="24"/>
        </w:rPr>
        <w:t xml:space="preserve">te to this oversampling effect, as well as understand why the JTC effect was not found in facial sampling. </w:t>
      </w:r>
    </w:p>
    <w:p w14:paraId="72AE289A" w14:textId="77777777" w:rsidR="00070C19" w:rsidRDefault="00070C19" w:rsidP="00C74D53">
      <w:pPr>
        <w:autoSpaceDE w:val="0"/>
        <w:autoSpaceDN w:val="0"/>
        <w:adjustRightInd w:val="0"/>
        <w:spacing w:after="0" w:line="360" w:lineRule="auto"/>
        <w:rPr>
          <w:rFonts w:cs="Times New Roman"/>
          <w:szCs w:val="24"/>
        </w:rPr>
      </w:pPr>
    </w:p>
    <w:p w14:paraId="1E589542" w14:textId="77777777" w:rsidR="00543C20" w:rsidRPr="00292E7A" w:rsidRDefault="00725E3F" w:rsidP="00C74D53">
      <w:pPr>
        <w:autoSpaceDE w:val="0"/>
        <w:autoSpaceDN w:val="0"/>
        <w:adjustRightInd w:val="0"/>
        <w:spacing w:after="0" w:line="360" w:lineRule="auto"/>
        <w:rPr>
          <w:rFonts w:cs="Times New Roman"/>
          <w:szCs w:val="24"/>
        </w:rPr>
      </w:pPr>
      <w:commentRangeStart w:id="63"/>
      <w:r w:rsidRPr="00292E7A">
        <w:rPr>
          <w:rFonts w:cs="Times New Roman"/>
          <w:szCs w:val="24"/>
        </w:rPr>
        <w:t xml:space="preserve">The main significant link found between the </w:t>
      </w:r>
      <w:r w:rsidR="00543C20" w:rsidRPr="00292E7A">
        <w:rPr>
          <w:rFonts w:cs="Times New Roman"/>
          <w:szCs w:val="24"/>
        </w:rPr>
        <w:t>Fiancé</w:t>
      </w:r>
      <w:r w:rsidRPr="00292E7A">
        <w:rPr>
          <w:rFonts w:cs="Times New Roman"/>
          <w:szCs w:val="24"/>
        </w:rPr>
        <w:t xml:space="preserve"> task and the beads task was that ranking was linked with performance on beads task</w:t>
      </w:r>
      <w:commentRangeEnd w:id="63"/>
      <w:r w:rsidR="007D1755">
        <w:rPr>
          <w:rStyle w:val="CommentReference"/>
        </w:rPr>
        <w:commentReference w:id="63"/>
      </w:r>
      <w:r w:rsidRPr="00292E7A">
        <w:rPr>
          <w:rFonts w:cs="Times New Roman"/>
          <w:szCs w:val="24"/>
        </w:rPr>
        <w:t xml:space="preserve">. Those who chose higher ranked faces during the sequence </w:t>
      </w:r>
      <w:r w:rsidR="00AA3AE7" w:rsidRPr="00292E7A">
        <w:rPr>
          <w:rFonts w:cs="Times New Roman"/>
          <w:szCs w:val="24"/>
        </w:rPr>
        <w:t>task</w:t>
      </w:r>
      <w:r w:rsidRPr="00292E7A">
        <w:rPr>
          <w:rFonts w:cs="Times New Roman"/>
          <w:szCs w:val="24"/>
        </w:rPr>
        <w:t xml:space="preserve"> also got more answers correct on the beads task. </w:t>
      </w:r>
      <w:commentRangeStart w:id="64"/>
      <w:r w:rsidR="00AA3AE7" w:rsidRPr="00292E7A">
        <w:rPr>
          <w:rFonts w:cs="Times New Roman"/>
          <w:szCs w:val="24"/>
        </w:rPr>
        <w:t xml:space="preserve">This </w:t>
      </w:r>
      <w:r w:rsidR="00543C20" w:rsidRPr="00292E7A">
        <w:rPr>
          <w:rFonts w:cs="Times New Roman"/>
          <w:szCs w:val="24"/>
        </w:rPr>
        <w:t xml:space="preserve">relationship </w:t>
      </w:r>
      <w:commentRangeEnd w:id="64"/>
      <w:r w:rsidR="00653560">
        <w:rPr>
          <w:rStyle w:val="CommentReference"/>
        </w:rPr>
        <w:commentReference w:id="64"/>
      </w:r>
      <w:r w:rsidR="00543C20" w:rsidRPr="00292E7A">
        <w:rPr>
          <w:rFonts w:cs="Times New Roman"/>
          <w:szCs w:val="24"/>
        </w:rPr>
        <w:t xml:space="preserve">does not show JTC behaviour because </w:t>
      </w:r>
      <w:r w:rsidR="00D168E9" w:rsidRPr="00292E7A">
        <w:rPr>
          <w:rFonts w:cs="Times New Roman"/>
          <w:szCs w:val="24"/>
        </w:rPr>
        <w:t>these participants who performed well on both tasks</w:t>
      </w:r>
      <w:r w:rsidR="00070C19" w:rsidRPr="00292E7A">
        <w:rPr>
          <w:rFonts w:cs="Times New Roman"/>
          <w:szCs w:val="24"/>
        </w:rPr>
        <w:t xml:space="preserve"> would have shown an appropriate </w:t>
      </w:r>
      <w:r w:rsidR="005E5C75" w:rsidRPr="00292E7A">
        <w:rPr>
          <w:rFonts w:cs="Times New Roman"/>
          <w:szCs w:val="24"/>
        </w:rPr>
        <w:t>level of</w:t>
      </w:r>
      <w:r w:rsidR="00F06F42" w:rsidRPr="00292E7A">
        <w:rPr>
          <w:rFonts w:cs="Times New Roman"/>
          <w:szCs w:val="24"/>
        </w:rPr>
        <w:t xml:space="preserve"> sampling behaviour</w:t>
      </w:r>
      <w:r w:rsidR="00752A2F">
        <w:rPr>
          <w:rFonts w:cs="Times New Roman"/>
          <w:szCs w:val="24"/>
        </w:rPr>
        <w:t>, similar to the sampling of the model,</w:t>
      </w:r>
      <w:r w:rsidR="00F06F42" w:rsidRPr="00292E7A">
        <w:rPr>
          <w:rFonts w:cs="Times New Roman"/>
          <w:szCs w:val="24"/>
        </w:rPr>
        <w:t xml:space="preserve"> and therefore did not JTC. </w:t>
      </w:r>
      <w:r w:rsidR="00E005E3" w:rsidRPr="00292E7A">
        <w:rPr>
          <w:rFonts w:cs="Times New Roman"/>
          <w:szCs w:val="24"/>
        </w:rPr>
        <w:t xml:space="preserve">However, since we did not find an association between the number of face views and number of bead draws, we can infer that the oversampling effect prevalent in the Fiance task is not affected by JTC behaviour. </w:t>
      </w:r>
      <w:r w:rsidR="00310090" w:rsidRPr="00292E7A">
        <w:rPr>
          <w:rFonts w:cs="Times New Roman"/>
          <w:szCs w:val="24"/>
        </w:rPr>
        <w:t xml:space="preserve">This lack of association between the types of sampling could link back to </w:t>
      </w:r>
      <w:r w:rsidR="00611739">
        <w:t xml:space="preserve">Furl, </w:t>
      </w:r>
      <w:r w:rsidR="00611739" w:rsidRPr="006B3248">
        <w:t>Ga</w:t>
      </w:r>
      <w:r w:rsidR="00611739">
        <w:t xml:space="preserve">llagher and Averbeck’s (2012) research, </w:t>
      </w:r>
      <w:commentRangeStart w:id="65"/>
      <w:r w:rsidR="00611739">
        <w:t>where participants simply preferred to look at faces than non-living objects</w:t>
      </w:r>
      <w:r w:rsidR="00FC6C67">
        <w:t xml:space="preserve">. </w:t>
      </w:r>
      <w:commentRangeEnd w:id="65"/>
      <w:r w:rsidR="00C041D0">
        <w:rPr>
          <w:rStyle w:val="CommentReference"/>
        </w:rPr>
        <w:commentReference w:id="65"/>
      </w:r>
      <w:r w:rsidR="00FC6C67">
        <w:t xml:space="preserve">Especially in this study, </w:t>
      </w:r>
      <w:r w:rsidR="004404BB">
        <w:t xml:space="preserve">the beads task was not image based in the same way that the Fiance task was, </w:t>
      </w:r>
      <w:r w:rsidR="00FC6C67" w:rsidRPr="00292E7A">
        <w:rPr>
          <w:rFonts w:cs="Times New Roman"/>
          <w:szCs w:val="24"/>
        </w:rPr>
        <w:t>and the words Green and Blue appeared on the screen, rather than physically being able to see the beads, or even an image of the jars, the participants would have also had to learn to visualise the task in order to understand how to perform the task</w:t>
      </w:r>
      <w:r w:rsidR="00FC6C67">
        <w:t>. Consequently, p</w:t>
      </w:r>
      <w:r w:rsidR="004404BB">
        <w:t>articipants may have found the task more difficult to visualise and understand in comparison to the Fiance task because on computerise</w:t>
      </w:r>
      <w:r w:rsidR="00AE72FE">
        <w:t>d</w:t>
      </w:r>
      <w:r w:rsidR="004404BB">
        <w:t xml:space="preserve"> multimedia based tasks, it is easier to learn </w:t>
      </w:r>
      <w:r w:rsidR="00571486">
        <w:t xml:space="preserve">via pictures and </w:t>
      </w:r>
      <w:r w:rsidR="00571486">
        <w:lastRenderedPageBreak/>
        <w:t xml:space="preserve">words, rather than solely words (Mayer &amp; Moreno, </w:t>
      </w:r>
      <w:r w:rsidR="00571486" w:rsidRPr="00571486">
        <w:t>2002</w:t>
      </w:r>
      <w:r w:rsidR="00571486">
        <w:t>)</w:t>
      </w:r>
      <w:r w:rsidR="00AE72FE">
        <w:t xml:space="preserve">. </w:t>
      </w:r>
      <w:r w:rsidR="0027218F">
        <w:t xml:space="preserve">Moreover, despite the omissions of both the first 10 and last 10 trials out of the 40 trials in order to combat </w:t>
      </w:r>
      <w:r w:rsidR="0032257C">
        <w:t xml:space="preserve">miscomprehension </w:t>
      </w:r>
      <w:r w:rsidR="0032257C">
        <w:rPr>
          <w:rFonts w:cs="Times New Roman"/>
          <w:szCs w:val="24"/>
        </w:rPr>
        <w:t>and</w:t>
      </w:r>
      <w:r w:rsidR="0027218F">
        <w:t xml:space="preserve"> fatigue effects, there still may be some miscomprehension and fatigue effects present in the 20 middle trials that were recorded. For example, a participant may still have found the task difficult and ma</w:t>
      </w:r>
      <w:r w:rsidR="00292E7A">
        <w:t>de fewer draws out of confusion</w:t>
      </w:r>
      <w:r w:rsidR="00AD58AC">
        <w:t xml:space="preserve"> </w:t>
      </w:r>
      <w:r w:rsidR="00AD58AC" w:rsidRPr="00292E7A">
        <w:rPr>
          <w:rFonts w:cs="Times New Roman"/>
          <w:szCs w:val="24"/>
        </w:rPr>
        <w:t>(Balzan, Delfabbro &amp; Galletly, 2012)</w:t>
      </w:r>
      <w:r w:rsidR="00292E7A">
        <w:t>;</w:t>
      </w:r>
      <w:r w:rsidR="0027218F">
        <w:t xml:space="preserve"> or the fatigue effects from performing 40 trials may have induced participants to make fewer draws because they </w:t>
      </w:r>
      <w:r w:rsidR="00FD48A3">
        <w:t>wa</w:t>
      </w:r>
      <w:r w:rsidR="00595E0A">
        <w:t xml:space="preserve">nt to </w:t>
      </w:r>
      <w:r w:rsidR="000060B2">
        <w:t>complete</w:t>
      </w:r>
      <w:r w:rsidR="00595E0A">
        <w:t xml:space="preserve"> the study quicker, ev</w:t>
      </w:r>
      <w:r w:rsidR="001F5BF7">
        <w:t xml:space="preserve">en after the initial 10 trials. </w:t>
      </w:r>
      <w:r w:rsidR="000060B2">
        <w:t>Therefore, the lack of relationship between face views and bead draws may be</w:t>
      </w:r>
      <w:r w:rsidR="00A53FA4">
        <w:t xml:space="preserve"> due to the disparities in how interesting the </w:t>
      </w:r>
      <w:r w:rsidR="00FC6C67">
        <w:t xml:space="preserve">participants found the stimuli. </w:t>
      </w:r>
    </w:p>
    <w:p w14:paraId="4762BB73" w14:textId="77777777" w:rsidR="00086F09" w:rsidRDefault="00086F09" w:rsidP="00C74D53">
      <w:pPr>
        <w:autoSpaceDE w:val="0"/>
        <w:autoSpaceDN w:val="0"/>
        <w:adjustRightInd w:val="0"/>
        <w:spacing w:after="0" w:line="360" w:lineRule="auto"/>
      </w:pPr>
    </w:p>
    <w:p w14:paraId="31BE06A4" w14:textId="77777777" w:rsidR="00086F09" w:rsidRDefault="00086F09" w:rsidP="00C74D53">
      <w:pPr>
        <w:autoSpaceDE w:val="0"/>
        <w:autoSpaceDN w:val="0"/>
        <w:adjustRightInd w:val="0"/>
        <w:spacing w:after="0" w:line="360" w:lineRule="auto"/>
      </w:pPr>
      <w:r>
        <w:t xml:space="preserve">The study could be criticised for the lack of diversity in ethnicity or age of the faces in the </w:t>
      </w:r>
      <w:r w:rsidR="00170636">
        <w:t>Fiancé</w:t>
      </w:r>
      <w:r>
        <w:t xml:space="preserve"> task, with all images showing young Caucasian faces. </w:t>
      </w:r>
      <w:r w:rsidR="002C0E3A">
        <w:t xml:space="preserve">Some participants mentioned not finding the faces displayed as physically attractive because they have a preference for another ethnicity, so gave faces lower rating. </w:t>
      </w:r>
      <w:r w:rsidR="00394B1F">
        <w:t xml:space="preserve">Since people tend to show an own race bias </w:t>
      </w:r>
      <w:commentRangeStart w:id="66"/>
      <w:r w:rsidR="00394B1F">
        <w:t xml:space="preserve">when looking at faces </w:t>
      </w:r>
      <w:commentRangeEnd w:id="66"/>
      <w:r w:rsidR="00E11F6A">
        <w:rPr>
          <w:rStyle w:val="CommentReference"/>
        </w:rPr>
        <w:commentReference w:id="66"/>
      </w:r>
      <w:r w:rsidR="00394B1F">
        <w:t xml:space="preserve">(Bar-Haim, </w:t>
      </w:r>
      <w:r w:rsidR="00394B1F" w:rsidRPr="00394B1F">
        <w:t>Ziv</w:t>
      </w:r>
      <w:r w:rsidR="00394B1F">
        <w:t xml:space="preserve">, Lamy, &amp; Hodes, </w:t>
      </w:r>
      <w:r w:rsidR="00394B1F" w:rsidRPr="00394B1F">
        <w:t>2006</w:t>
      </w:r>
      <w:commentRangeStart w:id="67"/>
      <w:r w:rsidR="00394B1F">
        <w:t>)</w:t>
      </w:r>
      <w:r w:rsidR="002C0E3A">
        <w:t>, participants may naturally give lower ratings for all faces</w:t>
      </w:r>
      <w:commentRangeEnd w:id="67"/>
      <w:r w:rsidR="00E11F6A">
        <w:rPr>
          <w:rStyle w:val="CommentReference"/>
        </w:rPr>
        <w:commentReference w:id="67"/>
      </w:r>
      <w:r w:rsidR="002C0E3A">
        <w:t xml:space="preserve">. However this criticism does not apply in the present study because the </w:t>
      </w:r>
      <w:r w:rsidR="00170636">
        <w:t>Fiancé</w:t>
      </w:r>
      <w:r w:rsidR="002C0E3A">
        <w:t xml:space="preserve"> task is looking at the comparative </w:t>
      </w:r>
      <w:r w:rsidR="00324C47">
        <w:t>rankings between the faces, not t</w:t>
      </w:r>
      <w:r w:rsidR="009B7214">
        <w:t xml:space="preserve">he attractiveness of the faces, with one face rank always being higher than another, </w:t>
      </w:r>
      <w:commentRangeStart w:id="68"/>
      <w:r w:rsidR="009B7214">
        <w:t>regardless of its individual rating</w:t>
      </w:r>
      <w:commentRangeEnd w:id="68"/>
      <w:r w:rsidR="00E11F6A">
        <w:rPr>
          <w:rStyle w:val="CommentReference"/>
        </w:rPr>
        <w:commentReference w:id="68"/>
      </w:r>
      <w:r w:rsidR="009B7214">
        <w:t xml:space="preserve">. </w:t>
      </w:r>
      <w:r w:rsidR="00F660C6">
        <w:t xml:space="preserve">To examine whether race may play a part in individual ratings of facial attractiveness, it may be interesting to create </w:t>
      </w:r>
      <w:r w:rsidR="00170636">
        <w:t>Fiancé</w:t>
      </w:r>
      <w:r w:rsidR="00F660C6">
        <w:t xml:space="preserve"> tasks with faces of different ethnicities, and </w:t>
      </w:r>
      <w:commentRangeStart w:id="69"/>
      <w:r w:rsidR="00F660C6">
        <w:t>compare ratings between tasks</w:t>
      </w:r>
      <w:commentRangeEnd w:id="69"/>
      <w:r w:rsidR="005418E9">
        <w:rPr>
          <w:rStyle w:val="CommentReference"/>
        </w:rPr>
        <w:commentReference w:id="69"/>
      </w:r>
      <w:r w:rsidR="00F660C6">
        <w:t xml:space="preserve">. </w:t>
      </w:r>
    </w:p>
    <w:p w14:paraId="62118F94" w14:textId="77777777" w:rsidR="00F83205" w:rsidRDefault="00F83205" w:rsidP="00C74D53">
      <w:pPr>
        <w:autoSpaceDE w:val="0"/>
        <w:autoSpaceDN w:val="0"/>
        <w:adjustRightInd w:val="0"/>
        <w:spacing w:after="0" w:line="360" w:lineRule="auto"/>
      </w:pPr>
    </w:p>
    <w:p w14:paraId="56BDFDFA" w14:textId="77777777" w:rsidR="00F83205" w:rsidRDefault="00F83205" w:rsidP="00C74D53">
      <w:pPr>
        <w:autoSpaceDE w:val="0"/>
        <w:autoSpaceDN w:val="0"/>
        <w:adjustRightInd w:val="0"/>
        <w:spacing w:after="0" w:line="360" w:lineRule="auto"/>
      </w:pPr>
      <w:r>
        <w:t xml:space="preserve">Another </w:t>
      </w:r>
      <w:commentRangeStart w:id="70"/>
      <w:r>
        <w:t xml:space="preserve">contributing factor </w:t>
      </w:r>
      <w:commentRangeEnd w:id="70"/>
      <w:r w:rsidR="00B01CE3">
        <w:rPr>
          <w:rStyle w:val="CommentReference"/>
        </w:rPr>
        <w:commentReference w:id="70"/>
      </w:r>
      <w:r>
        <w:t xml:space="preserve">that could show variations in the </w:t>
      </w:r>
      <w:r w:rsidR="00170636">
        <w:t>Fiancé</w:t>
      </w:r>
      <w:r>
        <w:t xml:space="preserve"> task is sexual orientation. There was no effect of the </w:t>
      </w:r>
      <w:r w:rsidR="00A07261">
        <w:t>participants’</w:t>
      </w:r>
      <w:r>
        <w:t xml:space="preserve"> sex upon any of the data, with </w:t>
      </w:r>
      <w:r w:rsidR="00E776D7">
        <w:t>neither males nor</w:t>
      </w:r>
      <w:r>
        <w:t xml:space="preserve"> females performing</w:t>
      </w:r>
      <w:r w:rsidR="0001381A">
        <w:t xml:space="preserve"> better or worse on a task. However, </w:t>
      </w:r>
      <w:r w:rsidR="00170636">
        <w:t>one female participant chose to</w:t>
      </w:r>
      <w:r w:rsidR="0001381A">
        <w:t xml:space="preserve"> sample female faces in the </w:t>
      </w:r>
      <w:r w:rsidR="00170636">
        <w:t>Fiancé</w:t>
      </w:r>
      <w:r w:rsidR="0001381A">
        <w:t xml:space="preserve"> task</w:t>
      </w:r>
      <w:r w:rsidR="00A07261">
        <w:t xml:space="preserve"> rather than sample the opposite sex like the remaining participants</w:t>
      </w:r>
      <w:r w:rsidR="0001381A">
        <w:t>. Although one participant was not enough to sway results, it may also be interesting to examine whether there is a diff</w:t>
      </w:r>
      <w:r w:rsidR="00394B13">
        <w:t xml:space="preserve">erence in sampling behaviour when sampling faces of the same versus opposite sex. </w:t>
      </w:r>
    </w:p>
    <w:p w14:paraId="51C53829" w14:textId="77777777" w:rsidR="00367E83" w:rsidRDefault="00367E83" w:rsidP="00C74D53">
      <w:pPr>
        <w:autoSpaceDE w:val="0"/>
        <w:autoSpaceDN w:val="0"/>
        <w:adjustRightInd w:val="0"/>
        <w:spacing w:after="0" w:line="360" w:lineRule="auto"/>
        <w:rPr>
          <w:rFonts w:cs="Times New Roman"/>
          <w:szCs w:val="24"/>
        </w:rPr>
      </w:pPr>
    </w:p>
    <w:p w14:paraId="16085CA8" w14:textId="77777777" w:rsidR="00367E83" w:rsidRDefault="007A7E92" w:rsidP="00C74D53">
      <w:pPr>
        <w:autoSpaceDE w:val="0"/>
        <w:autoSpaceDN w:val="0"/>
        <w:adjustRightInd w:val="0"/>
        <w:spacing w:after="0" w:line="360" w:lineRule="auto"/>
        <w:rPr>
          <w:rFonts w:cs="Times New Roman"/>
          <w:szCs w:val="24"/>
        </w:rPr>
      </w:pPr>
      <w:r>
        <w:rPr>
          <w:rFonts w:cs="Times New Roman"/>
          <w:szCs w:val="24"/>
        </w:rPr>
        <w:t>The lack of association between JTC and PDI</w:t>
      </w:r>
      <w:r w:rsidR="008862EF">
        <w:rPr>
          <w:rFonts w:cs="Times New Roman"/>
          <w:szCs w:val="24"/>
        </w:rPr>
        <w:t xml:space="preserve"> scores</w:t>
      </w:r>
      <w:r>
        <w:rPr>
          <w:rFonts w:cs="Times New Roman"/>
          <w:szCs w:val="24"/>
        </w:rPr>
        <w:t xml:space="preserve"> in the present study</w:t>
      </w:r>
      <w:r w:rsidR="008862EF">
        <w:rPr>
          <w:rFonts w:cs="Times New Roman"/>
          <w:szCs w:val="24"/>
        </w:rPr>
        <w:t xml:space="preserve"> is interesting because it conflicts with the results from previous research </w:t>
      </w:r>
      <w:r w:rsidR="00754D86">
        <w:rPr>
          <w:rFonts w:cs="Times New Roman"/>
          <w:szCs w:val="24"/>
        </w:rPr>
        <w:t xml:space="preserve">which has shown a strong link between high delusion scores on the PDI and JTC behaviour </w:t>
      </w:r>
      <w:r w:rsidR="008862EF">
        <w:rPr>
          <w:rFonts w:cs="Times New Roman"/>
          <w:szCs w:val="24"/>
        </w:rPr>
        <w:t xml:space="preserve">(Ross, McKay, Coltheart &amp; Langdon, </w:t>
      </w:r>
      <w:r w:rsidR="008862EF" w:rsidRPr="008862EF">
        <w:rPr>
          <w:rFonts w:cs="Times New Roman"/>
          <w:szCs w:val="24"/>
        </w:rPr>
        <w:t>2015</w:t>
      </w:r>
      <w:r w:rsidR="00754D86">
        <w:rPr>
          <w:rFonts w:cs="Times New Roman"/>
          <w:szCs w:val="24"/>
        </w:rPr>
        <w:t>;</w:t>
      </w:r>
      <w:r w:rsidR="00754D86" w:rsidRPr="00754D86">
        <w:t xml:space="preserve"> </w:t>
      </w:r>
      <w:r w:rsidR="00754D86">
        <w:t>Van der Leer, Hatig, Goldmanis &amp; McKay, 2015</w:t>
      </w:r>
      <w:r w:rsidR="008862EF">
        <w:rPr>
          <w:rFonts w:cs="Times New Roman"/>
          <w:szCs w:val="24"/>
        </w:rPr>
        <w:t xml:space="preserve">). </w:t>
      </w:r>
      <w:r w:rsidR="00754D86">
        <w:rPr>
          <w:rFonts w:cs="Times New Roman"/>
          <w:szCs w:val="24"/>
        </w:rPr>
        <w:t>This</w:t>
      </w:r>
      <w:r w:rsidR="008862EF">
        <w:rPr>
          <w:rFonts w:cs="Times New Roman"/>
          <w:szCs w:val="24"/>
        </w:rPr>
        <w:t xml:space="preserve"> </w:t>
      </w:r>
      <w:r w:rsidR="00754D86">
        <w:rPr>
          <w:rFonts w:cs="Times New Roman"/>
          <w:szCs w:val="24"/>
        </w:rPr>
        <w:t>could have been a result of</w:t>
      </w:r>
      <w:r>
        <w:rPr>
          <w:rFonts w:cs="Times New Roman"/>
          <w:szCs w:val="24"/>
        </w:rPr>
        <w:t xml:space="preserve"> a number of factors, including sample size. </w:t>
      </w:r>
      <w:commentRangeStart w:id="71"/>
      <w:r w:rsidR="00754D86">
        <w:rPr>
          <w:rFonts w:cs="Times New Roman"/>
          <w:szCs w:val="24"/>
        </w:rPr>
        <w:t xml:space="preserve">The present study had a sample size of 28 participants whereas results </w:t>
      </w:r>
      <w:r w:rsidR="00754D86">
        <w:rPr>
          <w:rFonts w:cs="Times New Roman"/>
          <w:szCs w:val="24"/>
        </w:rPr>
        <w:lastRenderedPageBreak/>
        <w:t>showing a significant association be</w:t>
      </w:r>
      <w:r w:rsidR="00016A95">
        <w:rPr>
          <w:rFonts w:cs="Times New Roman"/>
          <w:szCs w:val="24"/>
        </w:rPr>
        <w:t xml:space="preserve">tween PDI scores and JTC have a sample size </w:t>
      </w:r>
      <w:r w:rsidR="00160D4C">
        <w:rPr>
          <w:rFonts w:cs="Times New Roman"/>
          <w:szCs w:val="24"/>
        </w:rPr>
        <w:t>of upwards of 100 participants (Freeman, Pugh &amp; Garety, 2008; Ross, Mckay, Coltheart &amp; Langdon, 2015; Van der Leer, Hatig, Goldmanis &amp; McKay, 2015)</w:t>
      </w:r>
      <w:r w:rsidR="00345BFC">
        <w:rPr>
          <w:rFonts w:cs="Times New Roman"/>
          <w:szCs w:val="24"/>
        </w:rPr>
        <w:t>.</w:t>
      </w:r>
      <w:commentRangeEnd w:id="71"/>
      <w:r w:rsidR="00B01CE3">
        <w:rPr>
          <w:rStyle w:val="CommentReference"/>
        </w:rPr>
        <w:commentReference w:id="71"/>
      </w:r>
      <w:r w:rsidR="00345BFC">
        <w:rPr>
          <w:rFonts w:cs="Times New Roman"/>
          <w:szCs w:val="24"/>
        </w:rPr>
        <w:t xml:space="preserve"> McKay, Langdon and Coltheart (</w:t>
      </w:r>
      <w:r w:rsidR="00345BFC" w:rsidRPr="00345BFC">
        <w:rPr>
          <w:rFonts w:cs="Times New Roman"/>
          <w:szCs w:val="24"/>
        </w:rPr>
        <w:t>2006</w:t>
      </w:r>
      <w:r w:rsidR="00345BFC">
        <w:rPr>
          <w:rFonts w:cs="Times New Roman"/>
          <w:szCs w:val="24"/>
        </w:rPr>
        <w:t xml:space="preserve">) studied 58 participants and also did not find a significant association between JTC and the PDI. However, when they looked at each three PDI dimensions separately, they found that high conviction scores were associated with fewer draws. </w:t>
      </w:r>
      <w:r w:rsidR="00971FDC">
        <w:rPr>
          <w:rFonts w:cs="Times New Roman"/>
          <w:szCs w:val="24"/>
        </w:rPr>
        <w:t>Delusional conviction is the extent to which individuals believe their de</w:t>
      </w:r>
      <w:r w:rsidR="003F3B6D">
        <w:rPr>
          <w:rFonts w:cs="Times New Roman"/>
          <w:szCs w:val="24"/>
        </w:rPr>
        <w:t xml:space="preserve">lusional and paranoid thoughts, </w:t>
      </w:r>
      <w:r w:rsidR="00907383">
        <w:rPr>
          <w:rFonts w:cs="Times New Roman"/>
          <w:szCs w:val="24"/>
        </w:rPr>
        <w:t>and many studies find this specific link between high delusional conviction scores on the PDI and fewer bead draws</w:t>
      </w:r>
      <w:r w:rsidR="003F3B6D">
        <w:rPr>
          <w:rFonts w:cs="Times New Roman"/>
          <w:szCs w:val="24"/>
        </w:rPr>
        <w:t xml:space="preserve"> (Freeman, Pugh, Garety, 2008)</w:t>
      </w:r>
      <w:r w:rsidR="00907383">
        <w:rPr>
          <w:rFonts w:cs="Times New Roman"/>
          <w:szCs w:val="24"/>
        </w:rPr>
        <w:t xml:space="preserve">. </w:t>
      </w:r>
      <w:r w:rsidR="00DE7D2D">
        <w:rPr>
          <w:rFonts w:cs="Times New Roman"/>
          <w:szCs w:val="24"/>
        </w:rPr>
        <w:t>Moreover, individuals with high delusional conviction show reasoning biases, including JTC behaviour, belief inflexibil</w:t>
      </w:r>
      <w:r w:rsidR="009C3F7E">
        <w:rPr>
          <w:rFonts w:cs="Times New Roman"/>
          <w:szCs w:val="24"/>
        </w:rPr>
        <w:t xml:space="preserve">ity and extreme responses, notably with belief inflexibility mediating the relationship between delusional conviction and JTC </w:t>
      </w:r>
      <w:r w:rsidR="00DE7D2D">
        <w:rPr>
          <w:rFonts w:cs="Times New Roman"/>
          <w:szCs w:val="24"/>
        </w:rPr>
        <w:t xml:space="preserve">(Garety et al, 2005). </w:t>
      </w:r>
      <w:r w:rsidR="00443444">
        <w:rPr>
          <w:rFonts w:cs="Times New Roman"/>
          <w:szCs w:val="24"/>
        </w:rPr>
        <w:t>Therefore, the lack of association between PDI and JTC in the present study may be a result of sample size or may be bec</w:t>
      </w:r>
      <w:r w:rsidR="00867753">
        <w:rPr>
          <w:rFonts w:cs="Times New Roman"/>
          <w:szCs w:val="24"/>
        </w:rPr>
        <w:t xml:space="preserve">ause JTC has a stronger and more specific link to delusional convictions rather than delusions in general. </w:t>
      </w:r>
    </w:p>
    <w:p w14:paraId="59D751C0" w14:textId="77777777" w:rsidR="00647DBD" w:rsidRDefault="00647DBD" w:rsidP="00C74D53">
      <w:pPr>
        <w:autoSpaceDE w:val="0"/>
        <w:autoSpaceDN w:val="0"/>
        <w:adjustRightInd w:val="0"/>
        <w:spacing w:after="0" w:line="360" w:lineRule="auto"/>
        <w:rPr>
          <w:rFonts w:cs="Times New Roman"/>
          <w:szCs w:val="24"/>
        </w:rPr>
      </w:pPr>
    </w:p>
    <w:p w14:paraId="34681FD9" w14:textId="77777777" w:rsidR="00647DBD" w:rsidRDefault="00647DBD" w:rsidP="00C74D53">
      <w:pPr>
        <w:autoSpaceDE w:val="0"/>
        <w:autoSpaceDN w:val="0"/>
        <w:adjustRightInd w:val="0"/>
        <w:spacing w:after="0" w:line="360" w:lineRule="auto"/>
        <w:rPr>
          <w:rFonts w:cs="Times New Roman"/>
          <w:szCs w:val="24"/>
        </w:rPr>
      </w:pPr>
      <w:r>
        <w:rPr>
          <w:rFonts w:cs="Times New Roman"/>
          <w:szCs w:val="24"/>
        </w:rPr>
        <w:t xml:space="preserve">Alternatively, the lack of association between delusional traits and JTC may be a result of not examining a clinical sample, therefore any delusional traits that could be linked to </w:t>
      </w:r>
      <w:r w:rsidR="00A2486B">
        <w:rPr>
          <w:rFonts w:cs="Times New Roman"/>
          <w:szCs w:val="24"/>
        </w:rPr>
        <w:t>bead draws</w:t>
      </w:r>
      <w:r>
        <w:rPr>
          <w:rFonts w:cs="Times New Roman"/>
          <w:szCs w:val="24"/>
        </w:rPr>
        <w:t xml:space="preserve"> </w:t>
      </w:r>
      <w:r w:rsidR="00A2486B">
        <w:rPr>
          <w:rFonts w:cs="Times New Roman"/>
          <w:szCs w:val="24"/>
        </w:rPr>
        <w:t>may</w:t>
      </w:r>
      <w:r>
        <w:rPr>
          <w:rFonts w:cs="Times New Roman"/>
          <w:szCs w:val="24"/>
        </w:rPr>
        <w:t xml:space="preserve"> not be severe enough </w:t>
      </w:r>
      <w:r w:rsidR="00A2486B">
        <w:rPr>
          <w:rFonts w:cs="Times New Roman"/>
          <w:szCs w:val="24"/>
        </w:rPr>
        <w:t xml:space="preserve">to show JTC. Especially since JTC is only prevalent in 20% of the general population, there may have just not been enough participants that do show JTC in both the beads and </w:t>
      </w:r>
      <w:r w:rsidR="00DD0119">
        <w:rPr>
          <w:rFonts w:cs="Times New Roman"/>
          <w:szCs w:val="24"/>
        </w:rPr>
        <w:t>Fiancé</w:t>
      </w:r>
      <w:r w:rsidR="00A2486B">
        <w:rPr>
          <w:rFonts w:cs="Times New Roman"/>
          <w:szCs w:val="24"/>
        </w:rPr>
        <w:t xml:space="preserve"> task. Therefore, perhaps using more clinical samples, for example schizophrenics showing high delusional traits </w:t>
      </w:r>
      <w:r w:rsidR="00DD0119">
        <w:rPr>
          <w:rFonts w:cs="Times New Roman"/>
          <w:szCs w:val="24"/>
        </w:rPr>
        <w:t>who</w:t>
      </w:r>
      <w:r w:rsidR="00A2486B">
        <w:rPr>
          <w:rFonts w:cs="Times New Roman"/>
          <w:szCs w:val="24"/>
        </w:rPr>
        <w:t xml:space="preserve"> draw fewer beads, or perhaps even Autistic probands with impaired Theory of Mind (</w:t>
      </w:r>
      <w:r w:rsidR="00A2486B" w:rsidRPr="0026594F">
        <w:t>Brosnan,</w:t>
      </w:r>
      <w:r w:rsidR="00A2486B">
        <w:t xml:space="preserve"> Chapman &amp; Ashwin, </w:t>
      </w:r>
      <w:r w:rsidR="00A2486B" w:rsidRPr="0026594F">
        <w:t>2014</w:t>
      </w:r>
      <w:r w:rsidR="00A2486B">
        <w:t xml:space="preserve">), </w:t>
      </w:r>
      <w:r w:rsidR="00FE4D0A">
        <w:t xml:space="preserve">would show a stronger link between delusions and JTC, as well as JTC in both the beads and </w:t>
      </w:r>
      <w:r w:rsidR="00DD0119">
        <w:t>Fiancé</w:t>
      </w:r>
      <w:r w:rsidR="00FE4D0A">
        <w:t xml:space="preserve"> tasks. </w:t>
      </w:r>
    </w:p>
    <w:p w14:paraId="199A8D4B" w14:textId="77777777" w:rsidR="00E321AC" w:rsidRDefault="00E321AC" w:rsidP="00C74D53">
      <w:pPr>
        <w:autoSpaceDE w:val="0"/>
        <w:autoSpaceDN w:val="0"/>
        <w:adjustRightInd w:val="0"/>
        <w:spacing w:after="0" w:line="360" w:lineRule="auto"/>
        <w:rPr>
          <w:rFonts w:cs="Times New Roman"/>
          <w:szCs w:val="24"/>
        </w:rPr>
      </w:pPr>
    </w:p>
    <w:p w14:paraId="592B3855" w14:textId="74B64485" w:rsidR="00E321AC" w:rsidRDefault="00DC73B6" w:rsidP="00C74D53">
      <w:pPr>
        <w:autoSpaceDE w:val="0"/>
        <w:autoSpaceDN w:val="0"/>
        <w:adjustRightInd w:val="0"/>
        <w:spacing w:after="0" w:line="360" w:lineRule="auto"/>
        <w:rPr>
          <w:rFonts w:cs="Times New Roman"/>
          <w:szCs w:val="24"/>
        </w:rPr>
      </w:pPr>
      <w:r>
        <w:rPr>
          <w:rFonts w:cs="Times New Roman"/>
          <w:szCs w:val="24"/>
        </w:rPr>
        <w:t>There are also issues with motivation and incentive</w:t>
      </w:r>
      <w:r w:rsidR="00E321AC">
        <w:rPr>
          <w:rFonts w:cs="Times New Roman"/>
          <w:szCs w:val="24"/>
        </w:rPr>
        <w:t xml:space="preserve"> with the beads task. </w:t>
      </w:r>
      <w:r w:rsidR="00DD0119">
        <w:rPr>
          <w:rFonts w:cs="Times New Roman"/>
          <w:szCs w:val="24"/>
        </w:rPr>
        <w:t>Van</w:t>
      </w:r>
      <w:r w:rsidR="00F20D0D">
        <w:rPr>
          <w:rFonts w:cs="Times New Roman"/>
          <w:szCs w:val="24"/>
        </w:rPr>
        <w:t xml:space="preserve"> der Leer and McKay </w:t>
      </w:r>
      <w:r w:rsidR="00F20D0D" w:rsidRPr="00F20D0D">
        <w:rPr>
          <w:rFonts w:cs="Times New Roman"/>
          <w:szCs w:val="24"/>
        </w:rPr>
        <w:t>(2014</w:t>
      </w:r>
      <w:r w:rsidR="00F20D0D">
        <w:rPr>
          <w:rFonts w:cs="Times New Roman"/>
          <w:szCs w:val="24"/>
        </w:rPr>
        <w:t>), highlighted multiple confounds prevalent in the beads task, the main one relevant to the present study is motivation. In order for participants to have motivation to perform well on the task, t</w:t>
      </w:r>
      <w:r w:rsidR="0080433B">
        <w:rPr>
          <w:rFonts w:cs="Times New Roman"/>
          <w:szCs w:val="24"/>
        </w:rPr>
        <w:t>he task should be incentivised, because there must be a real cost to collecting more information, rather than just the amoun</w:t>
      </w:r>
      <w:r w:rsidR="00D11446">
        <w:rPr>
          <w:rFonts w:cs="Times New Roman"/>
          <w:szCs w:val="24"/>
        </w:rPr>
        <w:t>t of extra time taken to sample. Without an incentive there is no object</w:t>
      </w:r>
      <w:r w:rsidR="009217CA">
        <w:rPr>
          <w:rFonts w:cs="Times New Roman"/>
          <w:szCs w:val="24"/>
        </w:rPr>
        <w:t>ive reason to collect the data. I</w:t>
      </w:r>
      <w:r w:rsidR="00551BF1">
        <w:rPr>
          <w:rFonts w:cs="Times New Roman"/>
          <w:szCs w:val="24"/>
        </w:rPr>
        <w:t>n order to combat this effect, V</w:t>
      </w:r>
      <w:r w:rsidR="009217CA">
        <w:rPr>
          <w:rFonts w:cs="Times New Roman"/>
          <w:szCs w:val="24"/>
        </w:rPr>
        <w:t xml:space="preserve">an der Leer and McKay (2014) remodelled the beads task into </w:t>
      </w:r>
      <w:r w:rsidR="006949DF">
        <w:rPr>
          <w:rFonts w:cs="Times New Roman"/>
          <w:szCs w:val="24"/>
        </w:rPr>
        <w:t>a task involving distributing money across lakes cont</w:t>
      </w:r>
      <w:r w:rsidR="00C4392A">
        <w:rPr>
          <w:rFonts w:cs="Times New Roman"/>
          <w:szCs w:val="24"/>
        </w:rPr>
        <w:t>aining different coloured fish</w:t>
      </w:r>
      <w:r w:rsidR="00F95424">
        <w:rPr>
          <w:rFonts w:cs="Times New Roman"/>
          <w:szCs w:val="24"/>
        </w:rPr>
        <w:t>. In the control condition, where there was no incentive, high delusion prone participants gave higher estimates than the low delusion group, with the normal JTC conclusion being reached. However</w:t>
      </w:r>
      <w:r w:rsidR="002368B2">
        <w:rPr>
          <w:rFonts w:cs="Times New Roman"/>
          <w:szCs w:val="24"/>
        </w:rPr>
        <w:t>,</w:t>
      </w:r>
      <w:r w:rsidR="00F95424">
        <w:rPr>
          <w:rFonts w:cs="Times New Roman"/>
          <w:szCs w:val="24"/>
        </w:rPr>
        <w:t xml:space="preserve"> in the incentivised condition </w:t>
      </w:r>
      <w:r w:rsidR="00B645AB">
        <w:rPr>
          <w:rFonts w:cs="Times New Roman"/>
          <w:szCs w:val="24"/>
        </w:rPr>
        <w:t xml:space="preserve">high delusion-prone participants gave lower estimates than the low delusion group, </w:t>
      </w:r>
      <w:r w:rsidR="0032257C">
        <w:rPr>
          <w:rFonts w:cs="Times New Roman"/>
          <w:szCs w:val="24"/>
        </w:rPr>
        <w:t xml:space="preserve">who were more likely to perform accurately, and similar to </w:t>
      </w:r>
      <w:r w:rsidR="0032257C">
        <w:rPr>
          <w:rFonts w:cs="Times New Roman"/>
          <w:szCs w:val="24"/>
        </w:rPr>
        <w:lastRenderedPageBreak/>
        <w:t xml:space="preserve">the Bayesian model. </w:t>
      </w:r>
      <w:r w:rsidR="002368B2">
        <w:rPr>
          <w:rFonts w:cs="Times New Roman"/>
          <w:szCs w:val="24"/>
        </w:rPr>
        <w:t xml:space="preserve"> The researchers suggest that this difference may be that</w:t>
      </w:r>
      <w:ins w:id="72" w:author="Furl, Nicholas" w:date="2017-04-30T16:03:00Z">
        <w:r w:rsidR="003B0701">
          <w:rPr>
            <w:rFonts w:cs="Times New Roman"/>
            <w:szCs w:val="24"/>
          </w:rPr>
          <w:t>,</w:t>
        </w:r>
      </w:ins>
      <w:r w:rsidR="002368B2">
        <w:rPr>
          <w:rFonts w:cs="Times New Roman"/>
          <w:szCs w:val="24"/>
        </w:rPr>
        <w:t xml:space="preserve"> unlike the high delusion group, the low delusion group may be more sensitive to reward therefore will provide more accurate results as they have an incentive to perform well. </w:t>
      </w:r>
      <w:r w:rsidR="00B14380">
        <w:rPr>
          <w:rFonts w:cs="Times New Roman"/>
          <w:szCs w:val="24"/>
        </w:rPr>
        <w:t xml:space="preserve">In comparison to the </w:t>
      </w:r>
      <w:r w:rsidR="00551BF1">
        <w:rPr>
          <w:rFonts w:cs="Times New Roman"/>
          <w:szCs w:val="24"/>
        </w:rPr>
        <w:t>Fiancé</w:t>
      </w:r>
      <w:r w:rsidR="00B14380">
        <w:rPr>
          <w:rFonts w:cs="Times New Roman"/>
          <w:szCs w:val="24"/>
        </w:rPr>
        <w:t xml:space="preserve"> task where participants had </w:t>
      </w:r>
      <w:r w:rsidR="00CE196D">
        <w:rPr>
          <w:rFonts w:cs="Times New Roman"/>
          <w:szCs w:val="24"/>
        </w:rPr>
        <w:t>t</w:t>
      </w:r>
      <w:r w:rsidR="00B14380">
        <w:rPr>
          <w:rFonts w:cs="Times New Roman"/>
          <w:szCs w:val="24"/>
        </w:rPr>
        <w:t>he incentive of trying to choose a highly ranked “date”, our beads task did not</w:t>
      </w:r>
      <w:r w:rsidR="00CE196D">
        <w:rPr>
          <w:rFonts w:cs="Times New Roman"/>
          <w:szCs w:val="24"/>
        </w:rPr>
        <w:t xml:space="preserve"> have that incentive. Moreover, the incentive is an extremely important variable in optimal choosing, in both optimal choosing tasks and in real world examples. For example, </w:t>
      </w:r>
      <w:r w:rsidR="005A4A71">
        <w:rPr>
          <w:rFonts w:cs="Times New Roman"/>
          <w:szCs w:val="24"/>
        </w:rPr>
        <w:t xml:space="preserve">the reward of choosing the best employee to benefit the company should act as an incentive to combat the costs of sampling. </w:t>
      </w:r>
      <w:r w:rsidR="003E1EDD">
        <w:rPr>
          <w:rFonts w:cs="Times New Roman"/>
          <w:szCs w:val="24"/>
        </w:rPr>
        <w:t xml:space="preserve">In this version of the beads task, the only incentive was getting the correct answer which may not have </w:t>
      </w:r>
      <w:commentRangeStart w:id="73"/>
      <w:r w:rsidR="003E1EDD">
        <w:rPr>
          <w:rFonts w:cs="Times New Roman"/>
          <w:szCs w:val="24"/>
        </w:rPr>
        <w:t>been a big enough incentive for the participant</w:t>
      </w:r>
      <w:commentRangeEnd w:id="73"/>
      <w:r w:rsidR="003B0701">
        <w:rPr>
          <w:rStyle w:val="CommentReference"/>
        </w:rPr>
        <w:commentReference w:id="73"/>
      </w:r>
      <w:r w:rsidR="003E1EDD">
        <w:rPr>
          <w:rFonts w:cs="Times New Roman"/>
          <w:szCs w:val="24"/>
        </w:rPr>
        <w:t xml:space="preserve">, therefore if both tasks were incentivised, there may have been a </w:t>
      </w:r>
      <w:commentRangeStart w:id="74"/>
      <w:r w:rsidR="003E1EDD">
        <w:rPr>
          <w:rFonts w:cs="Times New Roman"/>
          <w:szCs w:val="24"/>
        </w:rPr>
        <w:t xml:space="preserve">more significant association between </w:t>
      </w:r>
      <w:commentRangeEnd w:id="74"/>
      <w:r w:rsidR="00E454E9">
        <w:rPr>
          <w:rStyle w:val="CommentReference"/>
        </w:rPr>
        <w:commentReference w:id="74"/>
      </w:r>
      <w:r w:rsidR="003E1EDD">
        <w:rPr>
          <w:rFonts w:cs="Times New Roman"/>
          <w:szCs w:val="24"/>
        </w:rPr>
        <w:t xml:space="preserve">viewing behaviour and bead draws. </w:t>
      </w:r>
      <w:r w:rsidR="005571AE">
        <w:rPr>
          <w:rFonts w:cs="Times New Roman"/>
          <w:szCs w:val="24"/>
        </w:rPr>
        <w:t xml:space="preserve">The incentive may also contribute to the consistency of the optimal choosing behaviour effect in research. Since the addition of the incentive altered the over and undersampling effects in high and low delusion participants (Van der Leer &amp; McKay, 2014), this may also explain why the </w:t>
      </w:r>
      <w:r w:rsidR="00551BF1">
        <w:rPr>
          <w:rFonts w:cs="Times New Roman"/>
          <w:szCs w:val="24"/>
        </w:rPr>
        <w:t>Fiancé</w:t>
      </w:r>
      <w:r w:rsidR="005571AE">
        <w:rPr>
          <w:rFonts w:cs="Times New Roman"/>
          <w:szCs w:val="24"/>
        </w:rPr>
        <w:t xml:space="preserve"> task has been found to be so consistent across its preliminary measures. In the </w:t>
      </w:r>
      <w:r w:rsidR="00551BF1">
        <w:rPr>
          <w:rFonts w:cs="Times New Roman"/>
          <w:szCs w:val="24"/>
        </w:rPr>
        <w:t>Fiancé</w:t>
      </w:r>
      <w:r w:rsidR="005571AE">
        <w:rPr>
          <w:rFonts w:cs="Times New Roman"/>
          <w:szCs w:val="24"/>
        </w:rPr>
        <w:t xml:space="preserve"> task, the same oversampling effect of faces was found even in sample sizes as low as 16 (Furl, Averbeck &amp; McKay, 2014)</w:t>
      </w:r>
      <w:r w:rsidR="00976FAC">
        <w:rPr>
          <w:rFonts w:cs="Times New Roman"/>
          <w:szCs w:val="24"/>
        </w:rPr>
        <w:t>, which may be influenced by participants being routinely influenced and interested by the sampling of faces for an incentive with more emotional valence</w:t>
      </w:r>
      <w:r w:rsidR="00F36A40">
        <w:rPr>
          <w:rFonts w:cs="Times New Roman"/>
          <w:szCs w:val="24"/>
        </w:rPr>
        <w:t>, rather</w:t>
      </w:r>
      <w:r w:rsidR="00976FAC">
        <w:rPr>
          <w:rFonts w:cs="Times New Roman"/>
          <w:szCs w:val="24"/>
        </w:rPr>
        <w:t xml:space="preserve"> than </w:t>
      </w:r>
      <w:r w:rsidR="007F0707">
        <w:rPr>
          <w:rFonts w:cs="Times New Roman"/>
          <w:szCs w:val="24"/>
        </w:rPr>
        <w:t xml:space="preserve">the beads </w:t>
      </w:r>
      <w:r w:rsidR="00413F8F">
        <w:rPr>
          <w:rFonts w:cs="Times New Roman"/>
          <w:szCs w:val="24"/>
        </w:rPr>
        <w:t xml:space="preserve">task which has less emotional valence. </w:t>
      </w:r>
    </w:p>
    <w:p w14:paraId="6A1CF6A8" w14:textId="77777777" w:rsidR="00647DBD" w:rsidRDefault="00647DBD" w:rsidP="00C74D53">
      <w:pPr>
        <w:autoSpaceDE w:val="0"/>
        <w:autoSpaceDN w:val="0"/>
        <w:adjustRightInd w:val="0"/>
        <w:spacing w:after="0" w:line="360" w:lineRule="auto"/>
        <w:rPr>
          <w:rFonts w:cs="Times New Roman"/>
          <w:szCs w:val="24"/>
        </w:rPr>
      </w:pPr>
    </w:p>
    <w:p w14:paraId="742F8CCE" w14:textId="77777777" w:rsidR="00647DBD" w:rsidRDefault="00CB7392" w:rsidP="00C74D53">
      <w:pPr>
        <w:autoSpaceDE w:val="0"/>
        <w:autoSpaceDN w:val="0"/>
        <w:adjustRightInd w:val="0"/>
        <w:spacing w:after="0" w:line="360" w:lineRule="auto"/>
        <w:rPr>
          <w:rFonts w:cs="Times New Roman"/>
          <w:szCs w:val="24"/>
        </w:rPr>
      </w:pPr>
      <w:r>
        <w:rPr>
          <w:rFonts w:cs="Times New Roman"/>
          <w:szCs w:val="24"/>
        </w:rPr>
        <w:t>To conclude, when applying the optimal choosing paradigm to the sampling of faces in this novel area, participants o</w:t>
      </w:r>
      <w:r w:rsidR="008C3B19">
        <w:rPr>
          <w:rFonts w:cs="Times New Roman"/>
          <w:szCs w:val="24"/>
        </w:rPr>
        <w:t>versample compare</w:t>
      </w:r>
      <w:r w:rsidR="00F06169">
        <w:rPr>
          <w:rFonts w:cs="Times New Roman"/>
          <w:szCs w:val="24"/>
        </w:rPr>
        <w:t xml:space="preserve">d to undersampling when sampling in other areas. However this oversampling tendency is unrelated to JTC in the beads task. Further research to examine the reasoning behind facial oversampling behaviour should look into the importance of incentivised measures and perhaps also examine different sample type, for example clinical groups such as Schizophrenics and individuals with Autism, or compare the sampling behaviour of same versus opposite sex faces. </w:t>
      </w:r>
    </w:p>
    <w:p w14:paraId="5F39ABC0" w14:textId="77777777" w:rsidR="00D95A5E" w:rsidRDefault="00D95A5E" w:rsidP="00C74D53">
      <w:pPr>
        <w:spacing w:line="360" w:lineRule="auto"/>
      </w:pPr>
    </w:p>
    <w:p w14:paraId="427EDAC3" w14:textId="77777777" w:rsidR="00E33752" w:rsidRDefault="00E33752">
      <w:r>
        <w:br w:type="page"/>
      </w:r>
    </w:p>
    <w:p w14:paraId="179B47E7" w14:textId="77777777" w:rsidR="00E33752" w:rsidRPr="00E33752" w:rsidRDefault="00E33752" w:rsidP="00E33752">
      <w:pPr>
        <w:pBdr>
          <w:bottom w:val="single" w:sz="4" w:space="1" w:color="auto"/>
        </w:pBdr>
        <w:spacing w:line="360" w:lineRule="auto"/>
        <w:rPr>
          <w:b/>
          <w:sz w:val="32"/>
        </w:rPr>
      </w:pPr>
      <w:r w:rsidRPr="00E33752">
        <w:rPr>
          <w:b/>
          <w:sz w:val="32"/>
        </w:rPr>
        <w:lastRenderedPageBreak/>
        <w:t>References</w:t>
      </w:r>
    </w:p>
    <w:p w14:paraId="3B223353" w14:textId="77777777" w:rsidR="00E33752" w:rsidRPr="00E33752" w:rsidRDefault="00E33752" w:rsidP="00E33752">
      <w:pPr>
        <w:rPr>
          <w:rFonts w:cs="Arial"/>
          <w:color w:val="222222"/>
          <w:shd w:val="clear" w:color="auto" w:fill="F8F8F8"/>
        </w:rPr>
      </w:pPr>
    </w:p>
    <w:p w14:paraId="2A17B8CB"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Balzan, R., Delfabbro, P., &amp; Galletly, C. (2012). Delusion</w:t>
      </w:r>
      <w:r w:rsidRPr="00E33752">
        <w:rPr>
          <w:rFonts w:cs="Cambria Math"/>
          <w:color w:val="222222"/>
          <w:shd w:val="clear" w:color="auto" w:fill="F8F8F8"/>
        </w:rPr>
        <w:t>‐</w:t>
      </w:r>
      <w:r w:rsidRPr="00E33752">
        <w:rPr>
          <w:rFonts w:cs="Arial"/>
          <w:color w:val="222222"/>
          <w:shd w:val="clear" w:color="auto" w:fill="F8F8F8"/>
        </w:rPr>
        <w:t>proneness or miscomprehension? A re</w:t>
      </w:r>
      <w:r w:rsidRPr="00E33752">
        <w:rPr>
          <w:rFonts w:cs="Cambria Math"/>
          <w:color w:val="222222"/>
          <w:shd w:val="clear" w:color="auto" w:fill="F8F8F8"/>
        </w:rPr>
        <w:t>‐</w:t>
      </w:r>
      <w:r w:rsidRPr="00E33752">
        <w:rPr>
          <w:rFonts w:cs="Arial"/>
          <w:color w:val="222222"/>
          <w:shd w:val="clear" w:color="auto" w:fill="F8F8F8"/>
        </w:rPr>
        <w:t>examination of the jumping</w:t>
      </w:r>
      <w:r w:rsidRPr="00E33752">
        <w:rPr>
          <w:rFonts w:cs="Cambria Math"/>
          <w:color w:val="222222"/>
          <w:shd w:val="clear" w:color="auto" w:fill="F8F8F8"/>
        </w:rPr>
        <w:t>‐</w:t>
      </w:r>
      <w:r w:rsidRPr="00E33752">
        <w:rPr>
          <w:rFonts w:cs="Arial"/>
          <w:color w:val="222222"/>
          <w:shd w:val="clear" w:color="auto" w:fill="F8F8F8"/>
        </w:rPr>
        <w:t>to</w:t>
      </w:r>
      <w:r w:rsidRPr="00E33752">
        <w:rPr>
          <w:rFonts w:cs="Cambria Math"/>
          <w:color w:val="222222"/>
          <w:shd w:val="clear" w:color="auto" w:fill="F8F8F8"/>
        </w:rPr>
        <w:t>‐</w:t>
      </w:r>
      <w:r w:rsidRPr="00E33752">
        <w:rPr>
          <w:rFonts w:cs="Arial"/>
          <w:color w:val="222222"/>
          <w:shd w:val="clear" w:color="auto" w:fill="F8F8F8"/>
        </w:rPr>
        <w:t>conclusions bias.</w:t>
      </w:r>
      <w:r w:rsidRPr="00E33752">
        <w:rPr>
          <w:rStyle w:val="apple-converted-space"/>
          <w:rFonts w:cs="Arial"/>
          <w:color w:val="222222"/>
          <w:shd w:val="clear" w:color="auto" w:fill="F8F8F8"/>
        </w:rPr>
        <w:t> </w:t>
      </w:r>
      <w:r w:rsidRPr="00E33752">
        <w:rPr>
          <w:rFonts w:cs="Arial"/>
          <w:i/>
          <w:iCs/>
          <w:color w:val="222222"/>
          <w:shd w:val="clear" w:color="auto" w:fill="F8F8F8"/>
        </w:rPr>
        <w:t>Australian journal of psychology</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64</w:t>
      </w:r>
      <w:r w:rsidRPr="00E33752">
        <w:rPr>
          <w:rFonts w:cs="Arial"/>
          <w:color w:val="222222"/>
          <w:shd w:val="clear" w:color="auto" w:fill="F8F8F8"/>
        </w:rPr>
        <w:t>(2), 100-107.</w:t>
      </w:r>
    </w:p>
    <w:p w14:paraId="6B18FBB7" w14:textId="77777777" w:rsidR="00E33752" w:rsidRPr="00E33752" w:rsidRDefault="00E33752" w:rsidP="00E33752">
      <w:pPr>
        <w:ind w:left="720" w:hanging="720"/>
        <w:rPr>
          <w:rStyle w:val="apple-converted-space"/>
          <w:rFonts w:cs="Arial"/>
          <w:color w:val="333333"/>
          <w:shd w:val="clear" w:color="auto" w:fill="FFFFFF"/>
        </w:rPr>
      </w:pPr>
      <w:r w:rsidRPr="00E33752">
        <w:rPr>
          <w:rStyle w:val="hlfld-contribauthor"/>
          <w:rFonts w:cs="Arial"/>
          <w:color w:val="333333"/>
        </w:rPr>
        <w:t>Balzan,</w:t>
      </w:r>
      <w:r w:rsidRPr="00E33752">
        <w:rPr>
          <w:rStyle w:val="apple-converted-space"/>
          <w:rFonts w:cs="Arial"/>
          <w:color w:val="333333"/>
        </w:rPr>
        <w:t> </w:t>
      </w:r>
      <w:r w:rsidRPr="00E33752">
        <w:rPr>
          <w:rStyle w:val="nlmgiven-names"/>
          <w:rFonts w:cs="Arial"/>
          <w:color w:val="333333"/>
        </w:rPr>
        <w:t>R.</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hlfld-contribauthor"/>
          <w:rFonts w:cs="Arial"/>
          <w:color w:val="333333"/>
        </w:rPr>
        <w:t>Delfabbro,</w:t>
      </w:r>
      <w:r w:rsidRPr="00E33752">
        <w:rPr>
          <w:rStyle w:val="apple-converted-space"/>
          <w:rFonts w:cs="Arial"/>
          <w:color w:val="333333"/>
        </w:rPr>
        <w:t> </w:t>
      </w:r>
      <w:r w:rsidRPr="00E33752">
        <w:rPr>
          <w:rStyle w:val="nlmgiven-names"/>
          <w:rFonts w:cs="Arial"/>
          <w:color w:val="333333"/>
        </w:rPr>
        <w:t>P.</w:t>
      </w:r>
      <w:r w:rsidRPr="00E33752">
        <w:rPr>
          <w:rFonts w:cs="Arial"/>
          <w:color w:val="333333"/>
          <w:shd w:val="clear" w:color="auto" w:fill="FFFFFF"/>
        </w:rPr>
        <w:t>, &amp;</w:t>
      </w:r>
      <w:r w:rsidRPr="00E33752">
        <w:rPr>
          <w:rStyle w:val="apple-converted-space"/>
          <w:rFonts w:cs="Arial"/>
          <w:color w:val="333333"/>
          <w:shd w:val="clear" w:color="auto" w:fill="FFFFFF"/>
        </w:rPr>
        <w:t> </w:t>
      </w:r>
      <w:r w:rsidRPr="00E33752">
        <w:rPr>
          <w:rStyle w:val="hlfld-contribauthor"/>
          <w:rFonts w:cs="Arial"/>
          <w:color w:val="333333"/>
        </w:rPr>
        <w:t>Galletly,</w:t>
      </w:r>
      <w:r w:rsidRPr="00E33752">
        <w:rPr>
          <w:rStyle w:val="apple-converted-space"/>
          <w:rFonts w:cs="Arial"/>
          <w:color w:val="333333"/>
        </w:rPr>
        <w:t> </w:t>
      </w:r>
      <w:r w:rsidRPr="00E33752">
        <w:rPr>
          <w:rStyle w:val="nlmgiven-names"/>
          <w:rFonts w:cs="Arial"/>
          <w:color w:val="333333"/>
        </w:rPr>
        <w:t>C.</w:t>
      </w:r>
      <w:r w:rsidRPr="00E33752">
        <w:rPr>
          <w:rStyle w:val="apple-converted-space"/>
          <w:rFonts w:cs="Arial"/>
          <w:color w:val="333333"/>
          <w:shd w:val="clear" w:color="auto" w:fill="FFFFFF"/>
        </w:rPr>
        <w:t> </w:t>
      </w:r>
      <w:r w:rsidRPr="00E33752">
        <w:rPr>
          <w:rFonts w:cs="Arial"/>
          <w:color w:val="333333"/>
          <w:shd w:val="clear" w:color="auto" w:fill="FFFFFF"/>
        </w:rPr>
        <w:t>(</w:t>
      </w:r>
      <w:r w:rsidRPr="00E33752">
        <w:rPr>
          <w:rStyle w:val="nlmyear"/>
          <w:rFonts w:cs="Arial"/>
          <w:color w:val="333333"/>
        </w:rPr>
        <w:t>2012</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nlmarticle-title"/>
          <w:rFonts w:cs="Arial"/>
          <w:color w:val="333333"/>
        </w:rPr>
        <w:t>Delusion-proneness or miscomprehension? A re-examination of the jumping-to-conclusions bias</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Fonts w:cs="Arial"/>
          <w:i/>
          <w:iCs/>
          <w:color w:val="333333"/>
        </w:rPr>
        <w:t>Australian Journal of Psychology</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Fonts w:cs="Arial"/>
          <w:i/>
          <w:iCs/>
          <w:color w:val="333333"/>
        </w:rPr>
        <w:t>64</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nlmfpage"/>
          <w:rFonts w:cs="Arial"/>
          <w:color w:val="333333"/>
        </w:rPr>
        <w:t>100</w:t>
      </w:r>
      <w:r w:rsidRPr="00E33752">
        <w:rPr>
          <w:rFonts w:cs="Arial"/>
          <w:color w:val="333333"/>
          <w:shd w:val="clear" w:color="auto" w:fill="FFFFFF"/>
        </w:rPr>
        <w:t>–</w:t>
      </w:r>
      <w:r w:rsidRPr="00E33752">
        <w:rPr>
          <w:rStyle w:val="nlmlpage"/>
          <w:rFonts w:cs="Arial"/>
          <w:color w:val="333333"/>
        </w:rPr>
        <w:t>107</w:t>
      </w:r>
      <w:r w:rsidRPr="00E33752">
        <w:rPr>
          <w:rFonts w:cs="Arial"/>
          <w:color w:val="333333"/>
          <w:shd w:val="clear" w:color="auto" w:fill="FFFFFF"/>
        </w:rPr>
        <w:t>.</w:t>
      </w:r>
      <w:r w:rsidRPr="00E33752">
        <w:rPr>
          <w:rStyle w:val="apple-converted-space"/>
          <w:rFonts w:cs="Arial"/>
          <w:color w:val="333333"/>
          <w:shd w:val="clear" w:color="auto" w:fill="FFFFFF"/>
        </w:rPr>
        <w:t> </w:t>
      </w:r>
    </w:p>
    <w:p w14:paraId="387D8F9F"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Bar-Haim, Y., Ziv, T., Lamy, D., &amp; Hodes, R. M. (2006). Nature and nurture in own-race face processing.</w:t>
      </w:r>
      <w:r w:rsidRPr="00E33752">
        <w:rPr>
          <w:rStyle w:val="apple-converted-space"/>
          <w:rFonts w:cs="Arial"/>
          <w:color w:val="222222"/>
          <w:shd w:val="clear" w:color="auto" w:fill="F8F8F8"/>
        </w:rPr>
        <w:t> </w:t>
      </w:r>
      <w:r w:rsidRPr="00E33752">
        <w:rPr>
          <w:rFonts w:cs="Arial"/>
          <w:i/>
          <w:iCs/>
          <w:color w:val="222222"/>
          <w:shd w:val="clear" w:color="auto" w:fill="F8F8F8"/>
        </w:rPr>
        <w:t>Psychological science</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17</w:t>
      </w:r>
      <w:r w:rsidRPr="00E33752">
        <w:rPr>
          <w:rFonts w:cs="Arial"/>
          <w:color w:val="222222"/>
          <w:shd w:val="clear" w:color="auto" w:fill="F8F8F8"/>
        </w:rPr>
        <w:t>(2), 159-163.</w:t>
      </w:r>
    </w:p>
    <w:p w14:paraId="43FB8F38"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Brosnan, M., Chapman, E., &amp; Ashwin, C. (2014). Adolescents with autism spectrum disorder show a circumspect reasoning bias rather than ‘jumping-to-conclusions’.</w:t>
      </w:r>
      <w:r w:rsidRPr="00E33752">
        <w:rPr>
          <w:rStyle w:val="apple-converted-space"/>
          <w:rFonts w:cs="Arial"/>
          <w:color w:val="222222"/>
          <w:shd w:val="clear" w:color="auto" w:fill="F8F8F8"/>
        </w:rPr>
        <w:t> </w:t>
      </w:r>
      <w:r w:rsidRPr="00E33752">
        <w:rPr>
          <w:rFonts w:cs="Arial"/>
          <w:i/>
          <w:iCs/>
          <w:color w:val="222222"/>
          <w:shd w:val="clear" w:color="auto" w:fill="F8F8F8"/>
        </w:rPr>
        <w:t>Journal of autism and developmental disorders</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44</w:t>
      </w:r>
      <w:r w:rsidRPr="00E33752">
        <w:rPr>
          <w:rFonts w:cs="Arial"/>
          <w:color w:val="222222"/>
          <w:shd w:val="clear" w:color="auto" w:fill="F8F8F8"/>
        </w:rPr>
        <w:t>(3), 513-520.</w:t>
      </w:r>
    </w:p>
    <w:p w14:paraId="24B2239F" w14:textId="77777777" w:rsidR="00E33752" w:rsidRPr="00E33752" w:rsidRDefault="00E33752" w:rsidP="00E33752">
      <w:pPr>
        <w:ind w:left="720" w:hanging="720"/>
      </w:pPr>
      <w:r w:rsidRPr="00E33752">
        <w:rPr>
          <w:rFonts w:cs="Arial"/>
          <w:color w:val="303030"/>
          <w:shd w:val="clear" w:color="auto" w:fill="FFFFFF"/>
        </w:rPr>
        <w:t>Costa, V. D., &amp; Averbeck, B. B. (2015). Frontal–Parietal and Limbic-Striatal Activity Underlies Information Sampling in the Best Choice Problem.</w:t>
      </w:r>
      <w:r w:rsidRPr="00E33752">
        <w:rPr>
          <w:rStyle w:val="apple-converted-space"/>
          <w:rFonts w:cs="Arial"/>
          <w:color w:val="303030"/>
          <w:shd w:val="clear" w:color="auto" w:fill="FFFFFF"/>
        </w:rPr>
        <w:t> </w:t>
      </w:r>
      <w:r w:rsidRPr="00E33752">
        <w:rPr>
          <w:rFonts w:cs="Arial"/>
          <w:i/>
          <w:iCs/>
          <w:color w:val="303030"/>
          <w:shd w:val="clear" w:color="auto" w:fill="FFFFFF"/>
        </w:rPr>
        <w:t>Cerebral Cortex (New York, NY)</w:t>
      </w:r>
      <w:r w:rsidRPr="00E33752">
        <w:rPr>
          <w:rFonts w:cs="Arial"/>
          <w:color w:val="303030"/>
          <w:shd w:val="clear" w:color="auto" w:fill="FFFFFF"/>
        </w:rPr>
        <w:t>,</w:t>
      </w:r>
      <w:r w:rsidRPr="00E33752">
        <w:rPr>
          <w:rStyle w:val="apple-converted-space"/>
          <w:rFonts w:cs="Arial"/>
          <w:color w:val="303030"/>
          <w:shd w:val="clear" w:color="auto" w:fill="FFFFFF"/>
        </w:rPr>
        <w:t> </w:t>
      </w:r>
      <w:r w:rsidRPr="00E33752">
        <w:rPr>
          <w:rFonts w:cs="Arial"/>
          <w:i/>
          <w:iCs/>
          <w:color w:val="303030"/>
          <w:shd w:val="clear" w:color="auto" w:fill="FFFFFF"/>
        </w:rPr>
        <w:t>25</w:t>
      </w:r>
      <w:r w:rsidRPr="00E33752">
        <w:rPr>
          <w:rFonts w:cs="Arial"/>
          <w:color w:val="303030"/>
          <w:shd w:val="clear" w:color="auto" w:fill="FFFFFF"/>
        </w:rPr>
        <w:t>(4), 972–982.</w:t>
      </w:r>
    </w:p>
    <w:p w14:paraId="610D6127" w14:textId="77777777" w:rsidR="00E33752" w:rsidRPr="00E33752" w:rsidRDefault="00E33752" w:rsidP="00E33752">
      <w:pPr>
        <w:ind w:left="720" w:hanging="720"/>
      </w:pPr>
      <w:r w:rsidRPr="00E33752">
        <w:rPr>
          <w:rFonts w:cs="Arial"/>
          <w:color w:val="303030"/>
          <w:shd w:val="clear" w:color="auto" w:fill="FFFFFF"/>
        </w:rPr>
        <w:t>Evans, S. L., Averbeck, B. B., &amp; Furl, N. (2015). Jumping to conclusions in schizophrenia.</w:t>
      </w:r>
      <w:r w:rsidRPr="00E33752">
        <w:rPr>
          <w:rStyle w:val="apple-converted-space"/>
          <w:rFonts w:cs="Arial"/>
          <w:color w:val="303030"/>
          <w:shd w:val="clear" w:color="auto" w:fill="FFFFFF"/>
        </w:rPr>
        <w:t> </w:t>
      </w:r>
      <w:r w:rsidRPr="00E33752">
        <w:rPr>
          <w:rFonts w:cs="Arial"/>
          <w:i/>
          <w:iCs/>
          <w:color w:val="303030"/>
          <w:shd w:val="clear" w:color="auto" w:fill="FFFFFF"/>
        </w:rPr>
        <w:t>Neuropsychiatric Disease and Treatment</w:t>
      </w:r>
      <w:r w:rsidRPr="00E33752">
        <w:rPr>
          <w:rFonts w:cs="Arial"/>
          <w:color w:val="303030"/>
          <w:shd w:val="clear" w:color="auto" w:fill="FFFFFF"/>
        </w:rPr>
        <w:t>,</w:t>
      </w:r>
      <w:r w:rsidRPr="00E33752">
        <w:rPr>
          <w:rStyle w:val="apple-converted-space"/>
          <w:rFonts w:cs="Arial"/>
          <w:color w:val="303030"/>
          <w:shd w:val="clear" w:color="auto" w:fill="FFFFFF"/>
        </w:rPr>
        <w:t> </w:t>
      </w:r>
      <w:r w:rsidRPr="00E33752">
        <w:rPr>
          <w:rFonts w:cs="Arial"/>
          <w:i/>
          <w:iCs/>
          <w:color w:val="303030"/>
          <w:shd w:val="clear" w:color="auto" w:fill="FFFFFF"/>
        </w:rPr>
        <w:t>11</w:t>
      </w:r>
      <w:r w:rsidRPr="00E33752">
        <w:rPr>
          <w:rFonts w:cs="Arial"/>
          <w:color w:val="303030"/>
          <w:shd w:val="clear" w:color="auto" w:fill="FFFFFF"/>
        </w:rPr>
        <w:t xml:space="preserve">, 1615–1624. </w:t>
      </w:r>
    </w:p>
    <w:p w14:paraId="5954FF91"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Freeman, D., Pugh, K., &amp; Garety, P. (2008). Jumping to conclusions and paranoid ideation in the general population.</w:t>
      </w:r>
      <w:r w:rsidRPr="00E33752">
        <w:rPr>
          <w:rStyle w:val="apple-converted-space"/>
          <w:rFonts w:cs="Arial"/>
          <w:color w:val="222222"/>
          <w:shd w:val="clear" w:color="auto" w:fill="F8F8F8"/>
        </w:rPr>
        <w:t> </w:t>
      </w:r>
      <w:r w:rsidRPr="00E33752">
        <w:rPr>
          <w:rFonts w:cs="Arial"/>
          <w:i/>
          <w:iCs/>
          <w:color w:val="222222"/>
          <w:shd w:val="clear" w:color="auto" w:fill="F8F8F8"/>
        </w:rPr>
        <w:t>Schizophrenia research</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102</w:t>
      </w:r>
      <w:r w:rsidRPr="00E33752">
        <w:rPr>
          <w:rFonts w:cs="Arial"/>
          <w:color w:val="222222"/>
          <w:shd w:val="clear" w:color="auto" w:fill="F8F8F8"/>
        </w:rPr>
        <w:t>(1), 254-260.</w:t>
      </w:r>
    </w:p>
    <w:p w14:paraId="2CDD34D2"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Furl, N., &amp; Averbeck, B. B. (2011). Parietal cortex and insula relate to evidence seeking relevant to reward-related decisions.</w:t>
      </w:r>
      <w:r w:rsidRPr="00E33752">
        <w:rPr>
          <w:rStyle w:val="apple-converted-space"/>
          <w:rFonts w:cs="Arial"/>
          <w:color w:val="222222"/>
          <w:shd w:val="clear" w:color="auto" w:fill="F8F8F8"/>
        </w:rPr>
        <w:t> </w:t>
      </w:r>
      <w:r w:rsidRPr="00E33752">
        <w:rPr>
          <w:rFonts w:cs="Arial"/>
          <w:i/>
          <w:iCs/>
          <w:color w:val="222222"/>
          <w:shd w:val="clear" w:color="auto" w:fill="F8F8F8"/>
        </w:rPr>
        <w:t>Journal of Neuroscience</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31</w:t>
      </w:r>
      <w:r w:rsidRPr="00E33752">
        <w:rPr>
          <w:rFonts w:cs="Arial"/>
          <w:color w:val="222222"/>
          <w:shd w:val="clear" w:color="auto" w:fill="F8F8F8"/>
        </w:rPr>
        <w:t>(48), 17572-17582.</w:t>
      </w:r>
    </w:p>
    <w:p w14:paraId="3D401948" w14:textId="77777777" w:rsidR="00E33752" w:rsidRPr="00E33752" w:rsidRDefault="00E33752" w:rsidP="00E33752">
      <w:pPr>
        <w:ind w:left="720" w:hanging="720"/>
        <w:rPr>
          <w:rFonts w:cs="Arial"/>
          <w:color w:val="222222"/>
          <w:shd w:val="clear" w:color="auto" w:fill="FFFFFF"/>
        </w:rPr>
      </w:pPr>
      <w:r w:rsidRPr="00E33752">
        <w:rPr>
          <w:rFonts w:cs="Arial"/>
          <w:color w:val="222222"/>
          <w:shd w:val="clear" w:color="auto" w:fill="FFFFFF"/>
        </w:rPr>
        <w:t>Furl, N., Gallagher, S., &amp; Averbeck, B. B. (2012). A selective emotional decision-making bias elicited by facial expressions.</w:t>
      </w:r>
      <w:r w:rsidRPr="00E33752">
        <w:rPr>
          <w:rStyle w:val="apple-converted-space"/>
          <w:rFonts w:cs="Arial"/>
          <w:color w:val="222222"/>
          <w:shd w:val="clear" w:color="auto" w:fill="FFFFFF"/>
        </w:rPr>
        <w:t> </w:t>
      </w:r>
      <w:r w:rsidRPr="00E33752">
        <w:rPr>
          <w:rFonts w:cs="Arial"/>
          <w:i/>
          <w:iCs/>
          <w:color w:val="222222"/>
          <w:shd w:val="clear" w:color="auto" w:fill="FFFFFF"/>
        </w:rPr>
        <w:t>PLoS One</w:t>
      </w:r>
      <w:r w:rsidRPr="00E33752">
        <w:rPr>
          <w:rFonts w:cs="Arial"/>
          <w:color w:val="222222"/>
          <w:shd w:val="clear" w:color="auto" w:fill="FFFFFF"/>
        </w:rPr>
        <w:t>,</w:t>
      </w:r>
      <w:r w:rsidRPr="00E33752">
        <w:rPr>
          <w:rStyle w:val="apple-converted-space"/>
          <w:rFonts w:cs="Arial"/>
          <w:color w:val="222222"/>
          <w:shd w:val="clear" w:color="auto" w:fill="FFFFFF"/>
        </w:rPr>
        <w:t> </w:t>
      </w:r>
      <w:r w:rsidRPr="00E33752">
        <w:rPr>
          <w:rFonts w:cs="Arial"/>
          <w:i/>
          <w:iCs/>
          <w:color w:val="222222"/>
          <w:shd w:val="clear" w:color="auto" w:fill="FFFFFF"/>
        </w:rPr>
        <w:t>7</w:t>
      </w:r>
      <w:r w:rsidRPr="00E33752">
        <w:rPr>
          <w:rFonts w:cs="Arial"/>
          <w:color w:val="222222"/>
          <w:shd w:val="clear" w:color="auto" w:fill="FFFFFF"/>
        </w:rPr>
        <w:t>(3), e33461.</w:t>
      </w:r>
    </w:p>
    <w:p w14:paraId="5F16B373"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Garety, P. A., Freeman, D., Jolley, S., Dunn, G., Bebbington, P. E., Fowler, D. G., ... &amp; Dudley, R. (2005). Reasoning, emotions, and delusional conviction in psychosis.</w:t>
      </w:r>
      <w:r w:rsidRPr="00E33752">
        <w:rPr>
          <w:rStyle w:val="apple-converted-space"/>
          <w:rFonts w:cs="Arial"/>
          <w:color w:val="222222"/>
          <w:shd w:val="clear" w:color="auto" w:fill="F8F8F8"/>
        </w:rPr>
        <w:t> </w:t>
      </w:r>
      <w:r w:rsidRPr="00E33752">
        <w:rPr>
          <w:rFonts w:cs="Arial"/>
          <w:i/>
          <w:iCs/>
          <w:color w:val="222222"/>
          <w:shd w:val="clear" w:color="auto" w:fill="F8F8F8"/>
        </w:rPr>
        <w:t>Journal of abnormal psychology</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114</w:t>
      </w:r>
      <w:r w:rsidRPr="00E33752">
        <w:rPr>
          <w:rFonts w:cs="Arial"/>
          <w:color w:val="222222"/>
          <w:shd w:val="clear" w:color="auto" w:fill="F8F8F8"/>
        </w:rPr>
        <w:t>(3), 373.</w:t>
      </w:r>
    </w:p>
    <w:p w14:paraId="04EF29E2"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Garety, P. A., Freeman, D., Jolley, S., Dunn, G., Bebbington, P. E., Fowler, D. G., ... &amp; Dudley, R. (2005). Reasoning, emotions, and delusional conviction in psychosis.</w:t>
      </w:r>
      <w:r w:rsidRPr="00E33752">
        <w:rPr>
          <w:rStyle w:val="apple-converted-space"/>
          <w:rFonts w:cs="Arial"/>
          <w:color w:val="222222"/>
          <w:shd w:val="clear" w:color="auto" w:fill="F8F8F8"/>
        </w:rPr>
        <w:t> </w:t>
      </w:r>
      <w:r w:rsidRPr="00E33752">
        <w:rPr>
          <w:rFonts w:cs="Arial"/>
          <w:i/>
          <w:iCs/>
          <w:color w:val="222222"/>
          <w:shd w:val="clear" w:color="auto" w:fill="F8F8F8"/>
        </w:rPr>
        <w:t>Journal of abnormal psychology</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114</w:t>
      </w:r>
      <w:r w:rsidRPr="00E33752">
        <w:rPr>
          <w:rFonts w:cs="Arial"/>
          <w:color w:val="222222"/>
          <w:shd w:val="clear" w:color="auto" w:fill="F8F8F8"/>
        </w:rPr>
        <w:t>(3), 373.</w:t>
      </w:r>
    </w:p>
    <w:p w14:paraId="6626742D"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Langdon, R., Ward, P. B., &amp; Coltheart, M. (2010). Reasoning anomalies associated with delusions in schizophrenia.</w:t>
      </w:r>
      <w:r w:rsidRPr="00E33752">
        <w:rPr>
          <w:rStyle w:val="apple-converted-space"/>
          <w:rFonts w:cs="Arial"/>
          <w:color w:val="222222"/>
          <w:shd w:val="clear" w:color="auto" w:fill="F8F8F8"/>
        </w:rPr>
        <w:t> </w:t>
      </w:r>
      <w:r w:rsidRPr="00E33752">
        <w:rPr>
          <w:rFonts w:cs="Arial"/>
          <w:i/>
          <w:iCs/>
          <w:color w:val="222222"/>
          <w:shd w:val="clear" w:color="auto" w:fill="F8F8F8"/>
        </w:rPr>
        <w:t>Schizophrenia bulletin</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36</w:t>
      </w:r>
      <w:r w:rsidRPr="00E33752">
        <w:rPr>
          <w:rFonts w:cs="Arial"/>
          <w:color w:val="222222"/>
          <w:shd w:val="clear" w:color="auto" w:fill="F8F8F8"/>
        </w:rPr>
        <w:t>(2), 321-330.</w:t>
      </w:r>
    </w:p>
    <w:p w14:paraId="6C43E193" w14:textId="77777777" w:rsidR="00E33752" w:rsidRPr="00E33752" w:rsidRDefault="00E33752" w:rsidP="00E33752">
      <w:pPr>
        <w:ind w:left="720" w:hanging="720"/>
        <w:rPr>
          <w:rFonts w:cs="Arial"/>
          <w:color w:val="222222"/>
          <w:shd w:val="clear" w:color="auto" w:fill="FFFFFF"/>
        </w:rPr>
      </w:pPr>
      <w:r w:rsidRPr="00E33752">
        <w:rPr>
          <w:rFonts w:cs="Arial"/>
          <w:color w:val="222222"/>
          <w:shd w:val="clear" w:color="auto" w:fill="FFFFFF"/>
        </w:rPr>
        <w:t>Mayer, R. E., &amp; Moreno, R. (2002). Aids to computer-based multimedia learning.</w:t>
      </w:r>
      <w:r w:rsidRPr="00E33752">
        <w:rPr>
          <w:rStyle w:val="apple-converted-space"/>
          <w:rFonts w:cs="Arial"/>
          <w:color w:val="222222"/>
          <w:shd w:val="clear" w:color="auto" w:fill="FFFFFF"/>
        </w:rPr>
        <w:t> </w:t>
      </w:r>
      <w:r w:rsidRPr="00E33752">
        <w:rPr>
          <w:rFonts w:cs="Arial"/>
          <w:i/>
          <w:iCs/>
          <w:color w:val="222222"/>
          <w:shd w:val="clear" w:color="auto" w:fill="FFFFFF"/>
        </w:rPr>
        <w:t>Learning and instruction</w:t>
      </w:r>
      <w:r w:rsidRPr="00E33752">
        <w:rPr>
          <w:rFonts w:cs="Arial"/>
          <w:color w:val="222222"/>
          <w:shd w:val="clear" w:color="auto" w:fill="FFFFFF"/>
        </w:rPr>
        <w:t>,</w:t>
      </w:r>
      <w:r w:rsidRPr="00E33752">
        <w:rPr>
          <w:rStyle w:val="apple-converted-space"/>
          <w:rFonts w:cs="Arial"/>
          <w:color w:val="222222"/>
          <w:shd w:val="clear" w:color="auto" w:fill="FFFFFF"/>
        </w:rPr>
        <w:t> </w:t>
      </w:r>
      <w:r w:rsidRPr="00E33752">
        <w:rPr>
          <w:rFonts w:cs="Arial"/>
          <w:i/>
          <w:iCs/>
          <w:color w:val="222222"/>
          <w:shd w:val="clear" w:color="auto" w:fill="FFFFFF"/>
        </w:rPr>
        <w:t>12</w:t>
      </w:r>
      <w:r w:rsidRPr="00E33752">
        <w:rPr>
          <w:rFonts w:cs="Arial"/>
          <w:color w:val="222222"/>
          <w:shd w:val="clear" w:color="auto" w:fill="FFFFFF"/>
        </w:rPr>
        <w:t>(1), 107-119.</w:t>
      </w:r>
    </w:p>
    <w:p w14:paraId="0331AE94"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lastRenderedPageBreak/>
        <w:t>McKay, R., Langdon, R., &amp; Coltheart, M. (2006). Need for closure, jumping to conclusions, and decisiveness in delusion-prone individuals.</w:t>
      </w:r>
      <w:r w:rsidRPr="00E33752">
        <w:rPr>
          <w:rStyle w:val="apple-converted-space"/>
          <w:rFonts w:cs="Arial"/>
          <w:color w:val="222222"/>
          <w:shd w:val="clear" w:color="auto" w:fill="F8F8F8"/>
        </w:rPr>
        <w:t> </w:t>
      </w:r>
      <w:r w:rsidRPr="00E33752">
        <w:rPr>
          <w:rFonts w:cs="Arial"/>
          <w:i/>
          <w:iCs/>
          <w:color w:val="222222"/>
          <w:shd w:val="clear" w:color="auto" w:fill="F8F8F8"/>
        </w:rPr>
        <w:t>The Journal of nervous and mental disease</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194</w:t>
      </w:r>
      <w:r w:rsidRPr="00E33752">
        <w:rPr>
          <w:rFonts w:cs="Arial"/>
          <w:color w:val="222222"/>
          <w:shd w:val="clear" w:color="auto" w:fill="F8F8F8"/>
        </w:rPr>
        <w:t>(6), 422-426.</w:t>
      </w:r>
    </w:p>
    <w:p w14:paraId="24032614"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Mehl, S., Rief, W., Lüllmann, E., Ziegler, M., Kesting, M. L., &amp; Lincoln, T. M. (2010). Are theory of mind deficits in understanding intentions of others associated with persecutory delusions?.</w:t>
      </w:r>
      <w:r w:rsidRPr="00E33752">
        <w:rPr>
          <w:rStyle w:val="apple-converted-space"/>
          <w:rFonts w:cs="Arial"/>
          <w:color w:val="222222"/>
          <w:shd w:val="clear" w:color="auto" w:fill="F8F8F8"/>
        </w:rPr>
        <w:t> </w:t>
      </w:r>
      <w:r w:rsidRPr="00E33752">
        <w:rPr>
          <w:rFonts w:cs="Arial"/>
          <w:i/>
          <w:iCs/>
          <w:color w:val="222222"/>
          <w:shd w:val="clear" w:color="auto" w:fill="F8F8F8"/>
        </w:rPr>
        <w:t>The Journal of nervous and mental disease</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198</w:t>
      </w:r>
      <w:r w:rsidRPr="00E33752">
        <w:rPr>
          <w:rFonts w:cs="Arial"/>
          <w:color w:val="222222"/>
          <w:shd w:val="clear" w:color="auto" w:fill="F8F8F8"/>
        </w:rPr>
        <w:t>(7), 516-519.</w:t>
      </w:r>
    </w:p>
    <w:p w14:paraId="27D89D98" w14:textId="77777777" w:rsidR="00E33752" w:rsidRPr="00E33752" w:rsidRDefault="00E33752" w:rsidP="00E33752">
      <w:pPr>
        <w:ind w:left="720" w:hanging="720"/>
        <w:rPr>
          <w:rStyle w:val="apple-converted-space"/>
          <w:rFonts w:cs="Arial"/>
          <w:color w:val="333333"/>
          <w:shd w:val="clear" w:color="auto" w:fill="FFFFFF"/>
        </w:rPr>
      </w:pPr>
      <w:r w:rsidRPr="00E33752">
        <w:rPr>
          <w:rStyle w:val="hlfld-contribauthor"/>
          <w:rFonts w:cs="Arial"/>
          <w:color w:val="333333"/>
        </w:rPr>
        <w:t>Moritz,</w:t>
      </w:r>
      <w:r w:rsidRPr="00E33752">
        <w:rPr>
          <w:rStyle w:val="apple-converted-space"/>
          <w:rFonts w:cs="Arial"/>
          <w:color w:val="333333"/>
        </w:rPr>
        <w:t> </w:t>
      </w:r>
      <w:r w:rsidRPr="00E33752">
        <w:rPr>
          <w:rStyle w:val="nlmgiven-names"/>
          <w:rFonts w:cs="Arial"/>
          <w:color w:val="333333"/>
        </w:rPr>
        <w:t>S.</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hlfld-contribauthor"/>
          <w:rFonts w:cs="Arial"/>
          <w:color w:val="333333"/>
        </w:rPr>
        <w:t>Woodward,</w:t>
      </w:r>
      <w:r w:rsidRPr="00E33752">
        <w:rPr>
          <w:rStyle w:val="apple-converted-space"/>
          <w:rFonts w:cs="Arial"/>
          <w:color w:val="333333"/>
        </w:rPr>
        <w:t> </w:t>
      </w:r>
      <w:r w:rsidRPr="00E33752">
        <w:rPr>
          <w:rStyle w:val="nlmgiven-names"/>
          <w:rFonts w:cs="Arial"/>
          <w:color w:val="333333"/>
        </w:rPr>
        <w:t>T. S.</w:t>
      </w:r>
      <w:r w:rsidRPr="00E33752">
        <w:rPr>
          <w:rFonts w:cs="Arial"/>
          <w:color w:val="333333"/>
          <w:shd w:val="clear" w:color="auto" w:fill="FFFFFF"/>
        </w:rPr>
        <w:t>, &amp;</w:t>
      </w:r>
      <w:r w:rsidRPr="00E33752">
        <w:rPr>
          <w:rStyle w:val="apple-converted-space"/>
          <w:rFonts w:cs="Arial"/>
          <w:color w:val="333333"/>
          <w:shd w:val="clear" w:color="auto" w:fill="FFFFFF"/>
        </w:rPr>
        <w:t> </w:t>
      </w:r>
      <w:r w:rsidRPr="00E33752">
        <w:rPr>
          <w:rStyle w:val="hlfld-contribauthor"/>
          <w:rFonts w:cs="Arial"/>
          <w:color w:val="333333"/>
        </w:rPr>
        <w:t>Lambert,</w:t>
      </w:r>
      <w:r w:rsidRPr="00E33752">
        <w:rPr>
          <w:rStyle w:val="apple-converted-space"/>
          <w:rFonts w:cs="Arial"/>
          <w:color w:val="333333"/>
        </w:rPr>
        <w:t> </w:t>
      </w:r>
      <w:r w:rsidRPr="00E33752">
        <w:rPr>
          <w:rStyle w:val="nlmgiven-names"/>
          <w:rFonts w:cs="Arial"/>
          <w:color w:val="333333"/>
        </w:rPr>
        <w:t>M.</w:t>
      </w:r>
      <w:r w:rsidRPr="00E33752">
        <w:rPr>
          <w:rStyle w:val="apple-converted-space"/>
          <w:rFonts w:cs="Arial"/>
          <w:color w:val="333333"/>
          <w:shd w:val="clear" w:color="auto" w:fill="FFFFFF"/>
        </w:rPr>
        <w:t> </w:t>
      </w:r>
      <w:r w:rsidRPr="00E33752">
        <w:rPr>
          <w:rFonts w:cs="Arial"/>
          <w:color w:val="333333"/>
          <w:shd w:val="clear" w:color="auto" w:fill="FFFFFF"/>
        </w:rPr>
        <w:t>(</w:t>
      </w:r>
      <w:r w:rsidRPr="00E33752">
        <w:rPr>
          <w:rStyle w:val="nlmyear"/>
          <w:rFonts w:cs="Arial"/>
          <w:color w:val="333333"/>
        </w:rPr>
        <w:t>2007</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nlmarticle-title"/>
          <w:rFonts w:cs="Arial"/>
          <w:color w:val="333333"/>
        </w:rPr>
        <w:t>Under what circumstances do patients with schizophrenia jump to conclusions? A liberal acceptance account</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Fonts w:cs="Arial"/>
          <w:i/>
          <w:iCs/>
          <w:color w:val="333333"/>
        </w:rPr>
        <w:t>British Journal of Clinical Psychology</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Fonts w:cs="Arial"/>
          <w:i/>
          <w:iCs/>
          <w:color w:val="333333"/>
        </w:rPr>
        <w:t>46</w:t>
      </w:r>
      <w:r w:rsidRPr="00E33752">
        <w:rPr>
          <w:rFonts w:cs="Arial"/>
          <w:color w:val="333333"/>
          <w:shd w:val="clear" w:color="auto" w:fill="FFFFFF"/>
        </w:rPr>
        <w:t>,</w:t>
      </w:r>
      <w:r w:rsidRPr="00E33752">
        <w:rPr>
          <w:rStyle w:val="apple-converted-space"/>
          <w:rFonts w:cs="Arial"/>
          <w:color w:val="333333"/>
          <w:shd w:val="clear" w:color="auto" w:fill="FFFFFF"/>
        </w:rPr>
        <w:t> </w:t>
      </w:r>
      <w:r w:rsidRPr="00E33752">
        <w:rPr>
          <w:rStyle w:val="nlmfpage"/>
          <w:rFonts w:cs="Arial"/>
          <w:color w:val="333333"/>
        </w:rPr>
        <w:t>127</w:t>
      </w:r>
      <w:r w:rsidRPr="00E33752">
        <w:rPr>
          <w:rFonts w:cs="Arial"/>
          <w:color w:val="333333"/>
          <w:shd w:val="clear" w:color="auto" w:fill="FFFFFF"/>
        </w:rPr>
        <w:t>–</w:t>
      </w:r>
      <w:r w:rsidRPr="00E33752">
        <w:rPr>
          <w:rStyle w:val="nlmlpage"/>
          <w:rFonts w:cs="Arial"/>
          <w:color w:val="333333"/>
        </w:rPr>
        <w:t>137</w:t>
      </w:r>
      <w:r w:rsidRPr="00E33752">
        <w:rPr>
          <w:rFonts w:cs="Arial"/>
          <w:color w:val="333333"/>
          <w:shd w:val="clear" w:color="auto" w:fill="FFFFFF"/>
        </w:rPr>
        <w:t>.</w:t>
      </w:r>
      <w:r w:rsidRPr="00E33752">
        <w:rPr>
          <w:rStyle w:val="apple-converted-space"/>
          <w:rFonts w:cs="Arial"/>
          <w:color w:val="333333"/>
          <w:shd w:val="clear" w:color="auto" w:fill="FFFFFF"/>
        </w:rPr>
        <w:t> </w:t>
      </w:r>
    </w:p>
    <w:p w14:paraId="3C228FE9"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Peters, E. R., Joseph, S. A., &amp; Garety, P. A. (1999). Measurement of delusional ideation in the normal population: introducing the PDI (Peters et al. Delusions Inventory).</w:t>
      </w:r>
      <w:r w:rsidRPr="00E33752">
        <w:rPr>
          <w:rStyle w:val="apple-converted-space"/>
          <w:rFonts w:cs="Arial"/>
          <w:color w:val="222222"/>
          <w:shd w:val="clear" w:color="auto" w:fill="F8F8F8"/>
        </w:rPr>
        <w:t> </w:t>
      </w:r>
      <w:r w:rsidRPr="00E33752">
        <w:rPr>
          <w:rFonts w:cs="Arial"/>
          <w:i/>
          <w:iCs/>
          <w:color w:val="222222"/>
          <w:shd w:val="clear" w:color="auto" w:fill="F8F8F8"/>
        </w:rPr>
        <w:t>Schizophrenia bulletin</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25</w:t>
      </w:r>
      <w:r w:rsidRPr="00E33752">
        <w:rPr>
          <w:rFonts w:cs="Arial"/>
          <w:color w:val="222222"/>
          <w:shd w:val="clear" w:color="auto" w:fill="F8F8F8"/>
        </w:rPr>
        <w:t>(3), 553-576.</w:t>
      </w:r>
    </w:p>
    <w:p w14:paraId="14F7A042" w14:textId="77777777" w:rsidR="00E33752" w:rsidRPr="00E33752" w:rsidRDefault="00E33752" w:rsidP="00E33752">
      <w:pPr>
        <w:ind w:left="720" w:hanging="720"/>
      </w:pPr>
      <w:r w:rsidRPr="00E33752">
        <w:rPr>
          <w:rFonts w:cs="Arial"/>
          <w:color w:val="222222"/>
          <w:shd w:val="clear" w:color="auto" w:fill="F8F8F8"/>
        </w:rPr>
        <w:t>Peters, E., Joseph, S., Day, S., &amp; Garety, P. (2004). Measuring delusional ideation: the 21-item Peters et al. Delusions Inventory (PDI).</w:t>
      </w:r>
      <w:r w:rsidRPr="00E33752">
        <w:rPr>
          <w:rStyle w:val="apple-converted-space"/>
          <w:rFonts w:cs="Arial"/>
          <w:color w:val="222222"/>
          <w:shd w:val="clear" w:color="auto" w:fill="F8F8F8"/>
        </w:rPr>
        <w:t> </w:t>
      </w:r>
      <w:r w:rsidRPr="00E33752">
        <w:rPr>
          <w:rFonts w:cs="Arial"/>
          <w:i/>
          <w:iCs/>
          <w:color w:val="222222"/>
          <w:shd w:val="clear" w:color="auto" w:fill="F8F8F8"/>
        </w:rPr>
        <w:t>Schizophrenia bulletin</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30</w:t>
      </w:r>
      <w:r w:rsidRPr="00E33752">
        <w:rPr>
          <w:rFonts w:cs="Arial"/>
          <w:color w:val="222222"/>
          <w:shd w:val="clear" w:color="auto" w:fill="F8F8F8"/>
        </w:rPr>
        <w:t>(4), 1005.</w:t>
      </w:r>
    </w:p>
    <w:p w14:paraId="7ACBC9CE"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Ross, R. M., McKay, R., Coltheart, M., &amp; Langdon, R. (2015). Jumping to conclusions about the beads task? A meta-analysis of delusional ideation and data-gathering.</w:t>
      </w:r>
      <w:r w:rsidRPr="00E33752">
        <w:rPr>
          <w:rStyle w:val="apple-converted-space"/>
          <w:rFonts w:cs="Arial"/>
          <w:color w:val="222222"/>
          <w:shd w:val="clear" w:color="auto" w:fill="F8F8F8"/>
        </w:rPr>
        <w:t> </w:t>
      </w:r>
      <w:r w:rsidRPr="00E33752">
        <w:rPr>
          <w:rFonts w:cs="Arial"/>
          <w:i/>
          <w:iCs/>
          <w:color w:val="222222"/>
          <w:shd w:val="clear" w:color="auto" w:fill="F8F8F8"/>
        </w:rPr>
        <w:t>Schizophrenia bulletin</w:t>
      </w:r>
      <w:r w:rsidRPr="00E33752">
        <w:rPr>
          <w:rFonts w:cs="Arial"/>
          <w:color w:val="222222"/>
          <w:shd w:val="clear" w:color="auto" w:fill="F8F8F8"/>
        </w:rPr>
        <w:t>, sbu187.</w:t>
      </w:r>
    </w:p>
    <w:p w14:paraId="7709EF20"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Van der Leer, L., Hartig, B., Goldmanis, M., &amp; McKay, R. (2015). Delusion proneness and ‘jumping to conclusions’: relative and absolute effects.</w:t>
      </w:r>
      <w:r w:rsidRPr="00E33752">
        <w:rPr>
          <w:rStyle w:val="apple-converted-space"/>
          <w:rFonts w:cs="Arial"/>
          <w:color w:val="222222"/>
          <w:shd w:val="clear" w:color="auto" w:fill="F8F8F8"/>
        </w:rPr>
        <w:t> </w:t>
      </w:r>
      <w:r w:rsidRPr="00E33752">
        <w:rPr>
          <w:rFonts w:cs="Arial"/>
          <w:i/>
          <w:iCs/>
          <w:color w:val="222222"/>
          <w:shd w:val="clear" w:color="auto" w:fill="F8F8F8"/>
        </w:rPr>
        <w:t>Psychological medicine</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45</w:t>
      </w:r>
      <w:r w:rsidRPr="00E33752">
        <w:rPr>
          <w:rFonts w:cs="Arial"/>
          <w:color w:val="222222"/>
          <w:shd w:val="clear" w:color="auto" w:fill="F8F8F8"/>
        </w:rPr>
        <w:t>(06), 1253-1262.</w:t>
      </w:r>
    </w:p>
    <w:p w14:paraId="5327923D" w14:textId="77777777" w:rsidR="00E33752" w:rsidRPr="00E33752" w:rsidRDefault="00E33752" w:rsidP="00E33752">
      <w:pPr>
        <w:ind w:left="720" w:hanging="720"/>
        <w:rPr>
          <w:rFonts w:cs="Arial"/>
          <w:color w:val="222222"/>
          <w:shd w:val="clear" w:color="auto" w:fill="F8F8F8"/>
        </w:rPr>
      </w:pPr>
      <w:r w:rsidRPr="00E33752">
        <w:rPr>
          <w:rFonts w:cs="Arial"/>
          <w:color w:val="222222"/>
          <w:shd w:val="clear" w:color="auto" w:fill="F8F8F8"/>
        </w:rPr>
        <w:t>van Moerbeke, P. (1974). An optimal stopping problem with linear reward.</w:t>
      </w:r>
      <w:r w:rsidRPr="00E33752">
        <w:rPr>
          <w:rStyle w:val="apple-converted-space"/>
          <w:rFonts w:cs="Arial"/>
          <w:color w:val="222222"/>
          <w:shd w:val="clear" w:color="auto" w:fill="F8F8F8"/>
        </w:rPr>
        <w:t> </w:t>
      </w:r>
      <w:r w:rsidRPr="00E33752">
        <w:rPr>
          <w:rFonts w:cs="Arial"/>
          <w:i/>
          <w:iCs/>
          <w:color w:val="222222"/>
          <w:shd w:val="clear" w:color="auto" w:fill="F8F8F8"/>
        </w:rPr>
        <w:t>Acta Mathematica</w:t>
      </w:r>
      <w:r w:rsidRPr="00E33752">
        <w:rPr>
          <w:rFonts w:cs="Arial"/>
          <w:color w:val="222222"/>
          <w:shd w:val="clear" w:color="auto" w:fill="F8F8F8"/>
        </w:rPr>
        <w:t>,</w:t>
      </w:r>
      <w:r w:rsidRPr="00E33752">
        <w:rPr>
          <w:rStyle w:val="apple-converted-space"/>
          <w:rFonts w:cs="Arial"/>
          <w:color w:val="222222"/>
          <w:shd w:val="clear" w:color="auto" w:fill="F8F8F8"/>
        </w:rPr>
        <w:t> </w:t>
      </w:r>
      <w:r w:rsidRPr="00E33752">
        <w:rPr>
          <w:rFonts w:cs="Arial"/>
          <w:i/>
          <w:iCs/>
          <w:color w:val="222222"/>
          <w:shd w:val="clear" w:color="auto" w:fill="F8F8F8"/>
        </w:rPr>
        <w:t>132</w:t>
      </w:r>
      <w:r w:rsidRPr="00E33752">
        <w:rPr>
          <w:rFonts w:cs="Arial"/>
          <w:color w:val="222222"/>
          <w:shd w:val="clear" w:color="auto" w:fill="F8F8F8"/>
        </w:rPr>
        <w:t>(1), 111-151.</w:t>
      </w:r>
    </w:p>
    <w:p w14:paraId="3022127E" w14:textId="77777777" w:rsidR="00E33752" w:rsidRPr="00D95A5E" w:rsidRDefault="00E33752" w:rsidP="00C74D53">
      <w:pPr>
        <w:spacing w:line="360" w:lineRule="auto"/>
      </w:pPr>
    </w:p>
    <w:sectPr w:rsidR="00E33752" w:rsidRPr="00D95A5E" w:rsidSect="001C2CF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Furl, Nicholas" w:date="2017-04-30T11:07:00Z" w:initials="FN">
    <w:p w14:paraId="758E6F64" w14:textId="77777777" w:rsidR="001916EB" w:rsidRDefault="001916EB">
      <w:pPr>
        <w:pStyle w:val="CommentText"/>
      </w:pPr>
      <w:r>
        <w:rPr>
          <w:rStyle w:val="CommentReference"/>
        </w:rPr>
        <w:annotationRef/>
      </w:r>
      <w:r>
        <w:t>but what about the main finding?</w:t>
      </w:r>
    </w:p>
  </w:comment>
  <w:comment w:id="9" w:author="Furl, Nicholas" w:date="2017-04-30T11:38:00Z" w:initials="FN">
    <w:p w14:paraId="745437DA" w14:textId="77777777" w:rsidR="0023524E" w:rsidRDefault="0023524E">
      <w:pPr>
        <w:pStyle w:val="CommentText"/>
      </w:pPr>
      <w:r>
        <w:rPr>
          <w:rStyle w:val="CommentReference"/>
        </w:rPr>
        <w:annotationRef/>
      </w:r>
      <w:r>
        <w:t>this is a pretty good setup</w:t>
      </w:r>
    </w:p>
  </w:comment>
  <w:comment w:id="10" w:author="Furl, Nicholas" w:date="2017-04-30T11:39:00Z" w:initials="FN">
    <w:p w14:paraId="0D8D0BF3" w14:textId="4014EAD2" w:rsidR="00566A37" w:rsidRDefault="00566A37">
      <w:pPr>
        <w:pStyle w:val="CommentText"/>
      </w:pPr>
      <w:r>
        <w:rPr>
          <w:rStyle w:val="CommentReference"/>
        </w:rPr>
        <w:annotationRef/>
      </w:r>
      <w:r>
        <w:t>by whom?</w:t>
      </w:r>
    </w:p>
  </w:comment>
  <w:comment w:id="12" w:author="Furl, Nicholas" w:date="2017-04-30T11:46:00Z" w:initials="FN">
    <w:p w14:paraId="4041A681" w14:textId="020AD3F6" w:rsidR="000C3027" w:rsidRDefault="000C3027">
      <w:pPr>
        <w:pStyle w:val="CommentText"/>
      </w:pPr>
      <w:r>
        <w:rPr>
          <w:rStyle w:val="CommentReference"/>
        </w:rPr>
        <w:annotationRef/>
      </w:r>
      <w:r>
        <w:t>?</w:t>
      </w:r>
    </w:p>
  </w:comment>
  <w:comment w:id="13" w:author="Furl, Nicholas" w:date="2017-04-30T11:47:00Z" w:initials="FN">
    <w:p w14:paraId="74724793" w14:textId="6EA7D195" w:rsidR="000C3027" w:rsidRDefault="000C3027">
      <w:pPr>
        <w:pStyle w:val="CommentText"/>
      </w:pPr>
      <w:r>
        <w:rPr>
          <w:rStyle w:val="CommentReference"/>
        </w:rPr>
        <w:annotationRef/>
      </w:r>
      <w:r>
        <w:t>How relevant is this paragraph?</w:t>
      </w:r>
    </w:p>
  </w:comment>
  <w:comment w:id="14" w:author="Furl, Nicholas" w:date="2017-04-30T11:47:00Z" w:initials="FN">
    <w:p w14:paraId="37203591" w14:textId="48A78E35" w:rsidR="000C3027" w:rsidRDefault="000C3027">
      <w:pPr>
        <w:pStyle w:val="CommentText"/>
      </w:pPr>
      <w:r>
        <w:rPr>
          <w:rStyle w:val="CommentReference"/>
        </w:rPr>
        <w:annotationRef/>
      </w:r>
      <w:r>
        <w:t>Sudden change of topic</w:t>
      </w:r>
    </w:p>
  </w:comment>
  <w:comment w:id="23" w:author="Furl, Nicholas" w:date="2017-04-30T12:05:00Z" w:initials="FN">
    <w:p w14:paraId="4D7DBF41" w14:textId="79BD79DB" w:rsidR="008B1B40" w:rsidRDefault="008B1B40">
      <w:pPr>
        <w:pStyle w:val="CommentText"/>
      </w:pPr>
      <w:r>
        <w:rPr>
          <w:rStyle w:val="CommentReference"/>
        </w:rPr>
        <w:annotationRef/>
      </w:r>
      <w:r>
        <w:t>awkward sentence</w:t>
      </w:r>
    </w:p>
  </w:comment>
  <w:comment w:id="24" w:author="Furl, Nicholas" w:date="2017-04-30T12:06:00Z" w:initials="FN">
    <w:p w14:paraId="74F8B8F9" w14:textId="2FCA570B" w:rsidR="008B1B40" w:rsidRDefault="008B1B40">
      <w:pPr>
        <w:pStyle w:val="CommentText"/>
      </w:pPr>
      <w:r>
        <w:rPr>
          <w:rStyle w:val="CommentReference"/>
        </w:rPr>
        <w:annotationRef/>
      </w:r>
      <w:r>
        <w:t>underscores link to individual differences</w:t>
      </w:r>
    </w:p>
  </w:comment>
  <w:comment w:id="25" w:author="Furl, Nicholas" w:date="2017-04-30T12:06:00Z" w:initials="FN">
    <w:p w14:paraId="007A19DE" w14:textId="759A3C51" w:rsidR="008B1B40" w:rsidRDefault="008B1B40">
      <w:pPr>
        <w:pStyle w:val="CommentText"/>
      </w:pPr>
      <w:r>
        <w:rPr>
          <w:rStyle w:val="CommentReference"/>
        </w:rPr>
        <w:annotationRef/>
      </w:r>
      <w:r>
        <w:t>is this relevant?</w:t>
      </w:r>
    </w:p>
  </w:comment>
  <w:comment w:id="26" w:author="Furl, Nicholas" w:date="2017-04-30T12:07:00Z" w:initials="FN">
    <w:p w14:paraId="3908EA9C" w14:textId="4873D89C" w:rsidR="008B1B40" w:rsidRDefault="008B1B40">
      <w:pPr>
        <w:pStyle w:val="CommentText"/>
      </w:pPr>
      <w:r>
        <w:rPr>
          <w:rStyle w:val="CommentReference"/>
        </w:rPr>
        <w:annotationRef/>
      </w:r>
      <w:r>
        <w:t>not sure about this link. do we need it?</w:t>
      </w:r>
    </w:p>
  </w:comment>
  <w:comment w:id="27" w:author="Furl, Nicholas" w:date="2017-04-30T12:08:00Z" w:initials="FN">
    <w:p w14:paraId="1F49B429" w14:textId="44822C39" w:rsidR="008B1B40" w:rsidRDefault="008B1B40">
      <w:pPr>
        <w:pStyle w:val="CommentText"/>
      </w:pPr>
      <w:r>
        <w:rPr>
          <w:rStyle w:val="CommentReference"/>
        </w:rPr>
        <w:annotationRef/>
      </w:r>
      <w:r>
        <w:t>but it’s about disposition to sample info, not ToM</w:t>
      </w:r>
    </w:p>
  </w:comment>
  <w:comment w:id="33" w:author="Furl, Nicholas" w:date="2017-04-30T12:34:00Z" w:initials="FN">
    <w:p w14:paraId="03EB00C0" w14:textId="7C99BDF2" w:rsidR="00767D02" w:rsidRDefault="00767D02">
      <w:pPr>
        <w:pStyle w:val="CommentText"/>
      </w:pPr>
      <w:r>
        <w:rPr>
          <w:rStyle w:val="CommentReference"/>
        </w:rPr>
        <w:annotationRef/>
      </w:r>
      <w:r>
        <w:t>these events didn’t actually happen as described here.</w:t>
      </w:r>
    </w:p>
  </w:comment>
  <w:comment w:id="34" w:author="Furl, Nicholas" w:date="2017-04-30T12:34:00Z" w:initials="FN">
    <w:p w14:paraId="3118EA6C" w14:textId="142E6FC8" w:rsidR="00767D02" w:rsidRDefault="00767D02">
      <w:pPr>
        <w:pStyle w:val="CommentText"/>
      </w:pPr>
      <w:r>
        <w:rPr>
          <w:rStyle w:val="CommentReference"/>
        </w:rPr>
        <w:annotationRef/>
      </w:r>
      <w:r>
        <w:t>repeated Intro info</w:t>
      </w:r>
    </w:p>
  </w:comment>
  <w:comment w:id="38" w:author="Furl, Nicholas" w:date="2017-04-30T12:38:00Z" w:initials="FN">
    <w:p w14:paraId="302936C0" w14:textId="2B63BA91" w:rsidR="00C25AB6" w:rsidRDefault="00C25AB6">
      <w:pPr>
        <w:pStyle w:val="CommentText"/>
      </w:pPr>
      <w:r>
        <w:rPr>
          <w:rStyle w:val="CommentReference"/>
        </w:rPr>
        <w:annotationRef/>
      </w:r>
      <w:r>
        <w:t>how many?</w:t>
      </w:r>
    </w:p>
  </w:comment>
  <w:comment w:id="39" w:author="Furl, Nicholas" w:date="2017-04-30T12:39:00Z" w:initials="FN">
    <w:p w14:paraId="734D714B" w14:textId="0E185C41" w:rsidR="00752509" w:rsidRDefault="00752509">
      <w:pPr>
        <w:pStyle w:val="CommentText"/>
      </w:pPr>
      <w:r>
        <w:rPr>
          <w:rStyle w:val="CommentReference"/>
        </w:rPr>
        <w:annotationRef/>
      </w:r>
      <w:r>
        <w:t>grey squares, rejected faces along the bottom, feedback screen and rating at end of each sequence.</w:t>
      </w:r>
    </w:p>
  </w:comment>
  <w:comment w:id="42" w:author="Furl, Nicholas" w:date="2017-04-30T12:41:00Z" w:initials="FN">
    <w:p w14:paraId="0F8C8D9E" w14:textId="0D9F8F71" w:rsidR="00C07EA3" w:rsidRDefault="00C07EA3">
      <w:pPr>
        <w:pStyle w:val="CommentText"/>
      </w:pPr>
      <w:r>
        <w:rPr>
          <w:rStyle w:val="CommentReference"/>
        </w:rPr>
        <w:annotationRef/>
      </w:r>
      <w:r>
        <w:t>it was more than two regressions</w:t>
      </w:r>
    </w:p>
  </w:comment>
  <w:comment w:id="43" w:author="Furl, Nicholas" w:date="2017-04-30T12:42:00Z" w:initials="FN">
    <w:p w14:paraId="3D4E9F6B" w14:textId="0BF43871" w:rsidR="00C07EA3" w:rsidRDefault="00C07EA3">
      <w:pPr>
        <w:pStyle w:val="CommentText"/>
      </w:pPr>
      <w:r>
        <w:rPr>
          <w:rStyle w:val="CommentReference"/>
        </w:rPr>
        <w:annotationRef/>
      </w:r>
      <w:r>
        <w:t>correlations?</w:t>
      </w:r>
    </w:p>
  </w:comment>
  <w:comment w:id="45" w:author="Furl, Nicholas" w:date="2017-04-30T12:43:00Z" w:initials="FN">
    <w:p w14:paraId="71743943" w14:textId="47B98496" w:rsidR="00A7196F" w:rsidRDefault="00A7196F">
      <w:pPr>
        <w:pStyle w:val="CommentText"/>
      </w:pPr>
      <w:r>
        <w:rPr>
          <w:rStyle w:val="CommentReference"/>
        </w:rPr>
        <w:annotationRef/>
      </w:r>
      <w:r>
        <w:t>correlations? other measures?</w:t>
      </w:r>
    </w:p>
  </w:comment>
  <w:comment w:id="46" w:author="Furl, Nicholas" w:date="2017-04-30T12:43:00Z" w:initials="FN">
    <w:p w14:paraId="332053F2" w14:textId="34A135AA" w:rsidR="00A7196F" w:rsidRDefault="00A7196F">
      <w:pPr>
        <w:pStyle w:val="CommentText"/>
      </w:pPr>
      <w:r>
        <w:rPr>
          <w:rStyle w:val="CommentReference"/>
        </w:rPr>
        <w:annotationRef/>
      </w:r>
      <w:r>
        <w:t>you mean the slope parameters?</w:t>
      </w:r>
    </w:p>
  </w:comment>
  <w:comment w:id="47" w:author="Furl, Nicholas" w:date="2017-04-30T12:45:00Z" w:initials="FN">
    <w:p w14:paraId="7C0DDA31" w14:textId="4E4FEBDE" w:rsidR="00A7196F" w:rsidRDefault="00A7196F">
      <w:pPr>
        <w:pStyle w:val="CommentText"/>
      </w:pPr>
      <w:r>
        <w:rPr>
          <w:rStyle w:val="CommentReference"/>
        </w:rPr>
        <w:annotationRef/>
      </w:r>
      <w:r>
        <w:t>Incorrect interpretation.</w:t>
      </w:r>
    </w:p>
  </w:comment>
  <w:comment w:id="48" w:author="Furl, Nicholas" w:date="2017-04-30T12:46:00Z" w:initials="FN">
    <w:p w14:paraId="6B1888A7" w14:textId="4465772D" w:rsidR="00A7196F" w:rsidRDefault="00A7196F">
      <w:pPr>
        <w:pStyle w:val="CommentText"/>
      </w:pPr>
      <w:r>
        <w:rPr>
          <w:rStyle w:val="CommentReference"/>
        </w:rPr>
        <w:annotationRef/>
      </w:r>
      <w:r>
        <w:t>incorrect interpretation</w:t>
      </w:r>
    </w:p>
  </w:comment>
  <w:comment w:id="49" w:author="Furl, Nicholas" w:date="2017-04-30T12:46:00Z" w:initials="FN">
    <w:p w14:paraId="29A85787" w14:textId="44281312" w:rsidR="00296836" w:rsidRDefault="00296836">
      <w:pPr>
        <w:pStyle w:val="CommentText"/>
      </w:pPr>
      <w:r>
        <w:rPr>
          <w:rStyle w:val="CommentReference"/>
        </w:rPr>
        <w:annotationRef/>
      </w:r>
      <w:r>
        <w:t>where is the R squared change</w:t>
      </w:r>
    </w:p>
  </w:comment>
  <w:comment w:id="50" w:author="Furl, Nicholas" w:date="2017-04-30T12:46:00Z" w:initials="FN">
    <w:p w14:paraId="50706118" w14:textId="628FD3B6" w:rsidR="00296836" w:rsidRDefault="00296836">
      <w:pPr>
        <w:pStyle w:val="CommentText"/>
      </w:pPr>
      <w:r>
        <w:rPr>
          <w:rStyle w:val="CommentReference"/>
        </w:rPr>
        <w:annotationRef/>
      </w:r>
      <w:r>
        <w:t>You said that model was not significant.</w:t>
      </w:r>
    </w:p>
  </w:comment>
  <w:comment w:id="51" w:author="Furl, Nicholas" w:date="2017-04-30T12:48:00Z" w:initials="FN">
    <w:p w14:paraId="0F1D4E8A" w14:textId="66B1B597" w:rsidR="00E90C73" w:rsidRDefault="00E90C73">
      <w:pPr>
        <w:pStyle w:val="CommentText"/>
      </w:pPr>
      <w:r>
        <w:rPr>
          <w:rStyle w:val="CommentReference"/>
        </w:rPr>
        <w:annotationRef/>
      </w:r>
      <w:r>
        <w:t>are these B’s or betas?</w:t>
      </w:r>
    </w:p>
  </w:comment>
  <w:comment w:id="52" w:author="Furl, Nicholas" w:date="2017-04-30T12:49:00Z" w:initials="FN">
    <w:p w14:paraId="5C379703" w14:textId="04567CA9" w:rsidR="001D46D8" w:rsidRDefault="001D46D8">
      <w:pPr>
        <w:pStyle w:val="CommentText"/>
      </w:pPr>
      <w:r>
        <w:rPr>
          <w:rStyle w:val="CommentReference"/>
        </w:rPr>
        <w:annotationRef/>
      </w:r>
      <w:r>
        <w:t>why are all these included?</w:t>
      </w:r>
    </w:p>
  </w:comment>
  <w:comment w:id="54" w:author="Furl, Nicholas" w:date="2017-04-30T12:50:00Z" w:initials="FN">
    <w:p w14:paraId="4B135F5B" w14:textId="04665705" w:rsidR="00453C3E" w:rsidRDefault="00453C3E">
      <w:pPr>
        <w:pStyle w:val="CommentText"/>
      </w:pPr>
      <w:r>
        <w:rPr>
          <w:rStyle w:val="CommentReference"/>
        </w:rPr>
        <w:annotationRef/>
      </w:r>
      <w:r>
        <w:t>That is not an interaction</w:t>
      </w:r>
    </w:p>
  </w:comment>
  <w:comment w:id="55" w:author="Furl, Nicholas" w:date="2017-04-30T12:50:00Z" w:initials="FN">
    <w:p w14:paraId="65251C87" w14:textId="14B1BBFD" w:rsidR="00453C3E" w:rsidRDefault="00453C3E">
      <w:pPr>
        <w:pStyle w:val="CommentText"/>
      </w:pPr>
      <w:r>
        <w:rPr>
          <w:rStyle w:val="CommentReference"/>
        </w:rPr>
        <w:annotationRef/>
      </w:r>
      <w:r>
        <w:t>was sex ever added?</w:t>
      </w:r>
    </w:p>
  </w:comment>
  <w:comment w:id="56" w:author="Furl, Nicholas" w:date="2017-04-30T12:51:00Z" w:initials="FN">
    <w:p w14:paraId="476348F4" w14:textId="64461AB5" w:rsidR="003533CF" w:rsidRDefault="003533CF">
      <w:pPr>
        <w:pStyle w:val="CommentText"/>
      </w:pPr>
      <w:r>
        <w:rPr>
          <w:rStyle w:val="CommentReference"/>
        </w:rPr>
        <w:annotationRef/>
      </w:r>
      <w:r>
        <w:t>R squared change?</w:t>
      </w:r>
    </w:p>
  </w:comment>
  <w:comment w:id="57" w:author="Furl, Nicholas" w:date="2017-04-30T14:14:00Z" w:initials="FN">
    <w:p w14:paraId="1F90D20E" w14:textId="4F665EB7" w:rsidR="007C1F5B" w:rsidRDefault="007C1F5B">
      <w:pPr>
        <w:pStyle w:val="CommentText"/>
      </w:pPr>
      <w:r>
        <w:rPr>
          <w:rStyle w:val="CommentReference"/>
        </w:rPr>
        <w:annotationRef/>
      </w:r>
      <w:r>
        <w:t>incorrect interpretation</w:t>
      </w:r>
    </w:p>
  </w:comment>
  <w:comment w:id="58" w:author="Furl, Nicholas" w:date="2017-04-30T14:15:00Z" w:initials="FN">
    <w:p w14:paraId="254C68A6" w14:textId="5A81DE9D" w:rsidR="007C1F5B" w:rsidRDefault="007C1F5B">
      <w:pPr>
        <w:pStyle w:val="CommentText"/>
      </w:pPr>
      <w:r>
        <w:rPr>
          <w:rStyle w:val="CommentReference"/>
        </w:rPr>
        <w:annotationRef/>
      </w:r>
      <w:r>
        <w:t>where are the r squared change numbers?</w:t>
      </w:r>
    </w:p>
  </w:comment>
  <w:comment w:id="63" w:author="Furl, Nicholas" w:date="2017-04-30T14:22:00Z" w:initials="FN">
    <w:p w14:paraId="005BC49A" w14:textId="0CCE543C" w:rsidR="007D1755" w:rsidRDefault="007D1755">
      <w:pPr>
        <w:pStyle w:val="CommentText"/>
      </w:pPr>
      <w:r>
        <w:rPr>
          <w:rStyle w:val="CommentReference"/>
        </w:rPr>
        <w:annotationRef/>
      </w:r>
      <w:r>
        <w:t>good!</w:t>
      </w:r>
    </w:p>
  </w:comment>
  <w:comment w:id="64" w:author="Furl, Nicholas" w:date="2017-04-30T16:06:00Z" w:initials="FN">
    <w:p w14:paraId="6E3B8316" w14:textId="1165ED32" w:rsidR="00653560" w:rsidRDefault="00653560">
      <w:pPr>
        <w:pStyle w:val="CommentText"/>
      </w:pPr>
      <w:r>
        <w:rPr>
          <w:rStyle w:val="CommentReference"/>
        </w:rPr>
        <w:annotationRef/>
      </w:r>
      <w:r>
        <w:t>explanation for the first finding? Looks like the subject is immediately changed to a different finding.</w:t>
      </w:r>
    </w:p>
  </w:comment>
  <w:comment w:id="65" w:author="Furl, Nicholas" w:date="2017-04-30T14:23:00Z" w:initials="FN">
    <w:p w14:paraId="03E68E81" w14:textId="71FBA7ED" w:rsidR="00C041D0" w:rsidRDefault="00C041D0">
      <w:pPr>
        <w:pStyle w:val="CommentText"/>
      </w:pPr>
      <w:r>
        <w:rPr>
          <w:rStyle w:val="CommentReference"/>
        </w:rPr>
        <w:annotationRef/>
      </w:r>
      <w:r>
        <w:t>fair enough</w:t>
      </w:r>
    </w:p>
  </w:comment>
  <w:comment w:id="66" w:author="Furl, Nicholas" w:date="2017-04-30T14:24:00Z" w:initials="FN">
    <w:p w14:paraId="57B5A3A5" w14:textId="2334C2B0" w:rsidR="00E11F6A" w:rsidRDefault="00E11F6A">
      <w:pPr>
        <w:pStyle w:val="CommentText"/>
      </w:pPr>
      <w:r>
        <w:rPr>
          <w:rStyle w:val="CommentReference"/>
        </w:rPr>
        <w:annotationRef/>
      </w:r>
      <w:r>
        <w:t>what does when looking at faces mean? Not attractiveness ratings</w:t>
      </w:r>
    </w:p>
  </w:comment>
  <w:comment w:id="67" w:author="Furl, Nicholas" w:date="2017-04-30T14:24:00Z" w:initials="FN">
    <w:p w14:paraId="3A1D9CB3" w14:textId="39D8D691" w:rsidR="00E11F6A" w:rsidRDefault="00E11F6A">
      <w:pPr>
        <w:pStyle w:val="CommentText"/>
      </w:pPr>
      <w:r>
        <w:rPr>
          <w:rStyle w:val="CommentReference"/>
        </w:rPr>
        <w:annotationRef/>
      </w:r>
      <w:r>
        <w:t>Well you could have checked this in your own data and didn’t. You also could have checked it in the literature but you probably couldn’t find any evidence to back it up.</w:t>
      </w:r>
    </w:p>
  </w:comment>
  <w:comment w:id="68" w:author="Furl, Nicholas" w:date="2017-04-30T14:25:00Z" w:initials="FN">
    <w:p w14:paraId="4EAC4E65" w14:textId="71142761" w:rsidR="00E11F6A" w:rsidRDefault="00E11F6A">
      <w:pPr>
        <w:pStyle w:val="CommentText"/>
      </w:pPr>
      <w:r>
        <w:rPr>
          <w:rStyle w:val="CommentReference"/>
        </w:rPr>
        <w:annotationRef/>
      </w:r>
      <w:r>
        <w:t>ranking are based on ratings … I think they mean that there’s always a top-ranked face, even if it has a low rating, it’s is still the highest rated. But not clear.</w:t>
      </w:r>
    </w:p>
  </w:comment>
  <w:comment w:id="69" w:author="Furl, Nicholas" w:date="2017-04-30T14:26:00Z" w:initials="FN">
    <w:p w14:paraId="45791AA1" w14:textId="50F9AC85" w:rsidR="005418E9" w:rsidRDefault="005418E9">
      <w:pPr>
        <w:pStyle w:val="CommentText"/>
      </w:pPr>
      <w:r>
        <w:rPr>
          <w:rStyle w:val="CommentReference"/>
        </w:rPr>
        <w:annotationRef/>
      </w:r>
      <w:r>
        <w:t>and what exactly is your prediction? What effect do you think ethnicity actually has? The participants were actually very accurate.</w:t>
      </w:r>
    </w:p>
  </w:comment>
  <w:comment w:id="70" w:author="Furl, Nicholas" w:date="2017-04-30T14:27:00Z" w:initials="FN">
    <w:p w14:paraId="55CF156A" w14:textId="24D2F948" w:rsidR="00B01CE3" w:rsidRDefault="00B01CE3">
      <w:pPr>
        <w:pStyle w:val="CommentText"/>
      </w:pPr>
      <w:r>
        <w:rPr>
          <w:rStyle w:val="CommentReference"/>
        </w:rPr>
        <w:annotationRef/>
      </w:r>
      <w:r>
        <w:t>contributing to what?</w:t>
      </w:r>
    </w:p>
  </w:comment>
  <w:comment w:id="71" w:author="Furl, Nicholas" w:date="2017-04-30T14:28:00Z" w:initials="FN">
    <w:p w14:paraId="4CB213C0" w14:textId="041E7BBF" w:rsidR="00B01CE3" w:rsidRDefault="00B01CE3">
      <w:pPr>
        <w:pStyle w:val="CommentText"/>
      </w:pPr>
      <w:r>
        <w:rPr>
          <w:rStyle w:val="CommentReference"/>
        </w:rPr>
        <w:annotationRef/>
      </w:r>
      <w:r>
        <w:t>very good!</w:t>
      </w:r>
    </w:p>
  </w:comment>
  <w:comment w:id="73" w:author="Furl, Nicholas" w:date="2017-04-30T16:03:00Z" w:initials="FN">
    <w:p w14:paraId="0F6FA884" w14:textId="2FB64F6D" w:rsidR="003B0701" w:rsidRDefault="003B0701">
      <w:pPr>
        <w:pStyle w:val="CommentText"/>
      </w:pPr>
      <w:r>
        <w:rPr>
          <w:rStyle w:val="CommentReference"/>
        </w:rPr>
        <w:annotationRef/>
      </w:r>
      <w:r>
        <w:t>big enough for what?</w:t>
      </w:r>
    </w:p>
  </w:comment>
  <w:comment w:id="74" w:author="Furl, Nicholas" w:date="2017-04-30T16:04:00Z" w:initials="FN">
    <w:p w14:paraId="2D2332EF" w14:textId="28F99496" w:rsidR="00E454E9" w:rsidRDefault="00E454E9">
      <w:pPr>
        <w:pStyle w:val="CommentText"/>
      </w:pPr>
      <w:r>
        <w:rPr>
          <w:rStyle w:val="CommentReference"/>
        </w:rPr>
        <w:annotationRef/>
      </w:r>
      <w:r>
        <w:t>I’m not sure how incentive links to the association between these tasks. You think their performance is just noise because they weren’t engaged?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8E6F64" w15:done="0"/>
  <w15:commentEx w15:paraId="745437DA" w15:done="0"/>
  <w15:commentEx w15:paraId="0D8D0BF3" w15:done="0"/>
  <w15:commentEx w15:paraId="4041A681" w15:done="0"/>
  <w15:commentEx w15:paraId="74724793" w15:done="0"/>
  <w15:commentEx w15:paraId="37203591" w15:done="0"/>
  <w15:commentEx w15:paraId="4D7DBF41" w15:done="0"/>
  <w15:commentEx w15:paraId="74F8B8F9" w15:done="0"/>
  <w15:commentEx w15:paraId="007A19DE" w15:done="0"/>
  <w15:commentEx w15:paraId="3908EA9C" w15:done="0"/>
  <w15:commentEx w15:paraId="1F49B429" w15:done="0"/>
  <w15:commentEx w15:paraId="03EB00C0" w15:done="0"/>
  <w15:commentEx w15:paraId="3118EA6C" w15:done="0"/>
  <w15:commentEx w15:paraId="302936C0" w15:done="0"/>
  <w15:commentEx w15:paraId="734D714B" w15:done="0"/>
  <w15:commentEx w15:paraId="0F8C8D9E" w15:done="0"/>
  <w15:commentEx w15:paraId="3D4E9F6B" w15:done="0"/>
  <w15:commentEx w15:paraId="71743943" w15:done="0"/>
  <w15:commentEx w15:paraId="332053F2" w15:done="0"/>
  <w15:commentEx w15:paraId="7C0DDA31" w15:done="0"/>
  <w15:commentEx w15:paraId="6B1888A7" w15:done="0"/>
  <w15:commentEx w15:paraId="29A85787" w15:done="0"/>
  <w15:commentEx w15:paraId="50706118" w15:done="0"/>
  <w15:commentEx w15:paraId="0F1D4E8A" w15:done="0"/>
  <w15:commentEx w15:paraId="5C379703" w15:done="0"/>
  <w15:commentEx w15:paraId="4B135F5B" w15:done="0"/>
  <w15:commentEx w15:paraId="65251C87" w15:done="0"/>
  <w15:commentEx w15:paraId="476348F4" w15:done="0"/>
  <w15:commentEx w15:paraId="1F90D20E" w15:done="0"/>
  <w15:commentEx w15:paraId="254C68A6" w15:done="0"/>
  <w15:commentEx w15:paraId="005BC49A" w15:done="0"/>
  <w15:commentEx w15:paraId="6E3B8316" w15:done="0"/>
  <w15:commentEx w15:paraId="03E68E81" w15:done="0"/>
  <w15:commentEx w15:paraId="57B5A3A5" w15:done="0"/>
  <w15:commentEx w15:paraId="3A1D9CB3" w15:done="0"/>
  <w15:commentEx w15:paraId="4EAC4E65" w15:done="0"/>
  <w15:commentEx w15:paraId="45791AA1" w15:done="0"/>
  <w15:commentEx w15:paraId="55CF156A" w15:done="0"/>
  <w15:commentEx w15:paraId="4CB213C0" w15:done="0"/>
  <w15:commentEx w15:paraId="0F6FA884" w15:done="0"/>
  <w15:commentEx w15:paraId="2D2332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09D"/>
    <w:multiLevelType w:val="hybridMultilevel"/>
    <w:tmpl w:val="D95298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5B7882"/>
    <w:multiLevelType w:val="hybridMultilevel"/>
    <w:tmpl w:val="3C3E9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744A4"/>
    <w:multiLevelType w:val="hybridMultilevel"/>
    <w:tmpl w:val="03E85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l, Nicholas">
    <w15:presenceInfo w15:providerId="AD" w15:userId="S-1-5-21-2032091107-1257326781-829235722-453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E7"/>
    <w:rsid w:val="00002333"/>
    <w:rsid w:val="000060B2"/>
    <w:rsid w:val="00010EE5"/>
    <w:rsid w:val="0001381A"/>
    <w:rsid w:val="00016A95"/>
    <w:rsid w:val="00023297"/>
    <w:rsid w:val="0004031D"/>
    <w:rsid w:val="00043710"/>
    <w:rsid w:val="000458EA"/>
    <w:rsid w:val="00056252"/>
    <w:rsid w:val="000652CD"/>
    <w:rsid w:val="000661AC"/>
    <w:rsid w:val="00070C19"/>
    <w:rsid w:val="000818C8"/>
    <w:rsid w:val="000829B4"/>
    <w:rsid w:val="00086F09"/>
    <w:rsid w:val="00094B2C"/>
    <w:rsid w:val="000A23AB"/>
    <w:rsid w:val="000A3AD1"/>
    <w:rsid w:val="000C3027"/>
    <w:rsid w:val="000D1427"/>
    <w:rsid w:val="000D7D8B"/>
    <w:rsid w:val="000E0BA9"/>
    <w:rsid w:val="000E11DC"/>
    <w:rsid w:val="000E448A"/>
    <w:rsid w:val="000F62BF"/>
    <w:rsid w:val="0010608E"/>
    <w:rsid w:val="00111552"/>
    <w:rsid w:val="0011279C"/>
    <w:rsid w:val="0012469D"/>
    <w:rsid w:val="00154410"/>
    <w:rsid w:val="00160D4C"/>
    <w:rsid w:val="00165098"/>
    <w:rsid w:val="00170636"/>
    <w:rsid w:val="0018129F"/>
    <w:rsid w:val="00181DB4"/>
    <w:rsid w:val="00187DDF"/>
    <w:rsid w:val="00190251"/>
    <w:rsid w:val="001916EB"/>
    <w:rsid w:val="00197A63"/>
    <w:rsid w:val="001A6718"/>
    <w:rsid w:val="001A7F0F"/>
    <w:rsid w:val="001C2CFB"/>
    <w:rsid w:val="001C72BB"/>
    <w:rsid w:val="001D3306"/>
    <w:rsid w:val="001D46D8"/>
    <w:rsid w:val="001D70E6"/>
    <w:rsid w:val="001F5BF7"/>
    <w:rsid w:val="001F61C3"/>
    <w:rsid w:val="002024E2"/>
    <w:rsid w:val="00214577"/>
    <w:rsid w:val="00215480"/>
    <w:rsid w:val="0023524E"/>
    <w:rsid w:val="002368B2"/>
    <w:rsid w:val="00247DF2"/>
    <w:rsid w:val="00250E94"/>
    <w:rsid w:val="002567AC"/>
    <w:rsid w:val="0026594F"/>
    <w:rsid w:val="0027218F"/>
    <w:rsid w:val="00272683"/>
    <w:rsid w:val="00291E0A"/>
    <w:rsid w:val="00292E7A"/>
    <w:rsid w:val="00296836"/>
    <w:rsid w:val="002A2435"/>
    <w:rsid w:val="002B73E1"/>
    <w:rsid w:val="002C0E3A"/>
    <w:rsid w:val="002F067B"/>
    <w:rsid w:val="002F6C6F"/>
    <w:rsid w:val="002F7A71"/>
    <w:rsid w:val="00302CE7"/>
    <w:rsid w:val="00304C40"/>
    <w:rsid w:val="00304D44"/>
    <w:rsid w:val="00310090"/>
    <w:rsid w:val="0032257C"/>
    <w:rsid w:val="00324C47"/>
    <w:rsid w:val="0032670B"/>
    <w:rsid w:val="0033520E"/>
    <w:rsid w:val="00345BFC"/>
    <w:rsid w:val="003533CF"/>
    <w:rsid w:val="00354539"/>
    <w:rsid w:val="003619F0"/>
    <w:rsid w:val="00367E83"/>
    <w:rsid w:val="003711A2"/>
    <w:rsid w:val="00380DD1"/>
    <w:rsid w:val="0038228D"/>
    <w:rsid w:val="00394B13"/>
    <w:rsid w:val="00394B1F"/>
    <w:rsid w:val="003A4597"/>
    <w:rsid w:val="003A5291"/>
    <w:rsid w:val="003B0701"/>
    <w:rsid w:val="003B7C51"/>
    <w:rsid w:val="003C43F1"/>
    <w:rsid w:val="003D4382"/>
    <w:rsid w:val="003D5166"/>
    <w:rsid w:val="003E0931"/>
    <w:rsid w:val="003E15FB"/>
    <w:rsid w:val="003E1875"/>
    <w:rsid w:val="003E1EDD"/>
    <w:rsid w:val="003F2EED"/>
    <w:rsid w:val="003F3B6D"/>
    <w:rsid w:val="003F69E4"/>
    <w:rsid w:val="0040126C"/>
    <w:rsid w:val="00413F8F"/>
    <w:rsid w:val="0042120A"/>
    <w:rsid w:val="004366F9"/>
    <w:rsid w:val="004404BB"/>
    <w:rsid w:val="00441816"/>
    <w:rsid w:val="00443444"/>
    <w:rsid w:val="00452C2D"/>
    <w:rsid w:val="00453C3E"/>
    <w:rsid w:val="00457C37"/>
    <w:rsid w:val="004677CD"/>
    <w:rsid w:val="0048181F"/>
    <w:rsid w:val="004956E0"/>
    <w:rsid w:val="00497A38"/>
    <w:rsid w:val="004B11FB"/>
    <w:rsid w:val="004B49CA"/>
    <w:rsid w:val="004C1CB2"/>
    <w:rsid w:val="004C25B3"/>
    <w:rsid w:val="004E1B32"/>
    <w:rsid w:val="004E6ECE"/>
    <w:rsid w:val="004F1066"/>
    <w:rsid w:val="004F23C5"/>
    <w:rsid w:val="00507723"/>
    <w:rsid w:val="00540CDB"/>
    <w:rsid w:val="005418E9"/>
    <w:rsid w:val="00543C20"/>
    <w:rsid w:val="00551BF1"/>
    <w:rsid w:val="00554626"/>
    <w:rsid w:val="005571AE"/>
    <w:rsid w:val="00566A37"/>
    <w:rsid w:val="005672C5"/>
    <w:rsid w:val="00571486"/>
    <w:rsid w:val="00573AE4"/>
    <w:rsid w:val="00575C1F"/>
    <w:rsid w:val="005772D9"/>
    <w:rsid w:val="00582333"/>
    <w:rsid w:val="00590A90"/>
    <w:rsid w:val="00595E0A"/>
    <w:rsid w:val="005A4A71"/>
    <w:rsid w:val="005B4DEB"/>
    <w:rsid w:val="005C139F"/>
    <w:rsid w:val="005D6991"/>
    <w:rsid w:val="005D7BF8"/>
    <w:rsid w:val="005E295A"/>
    <w:rsid w:val="005E5C75"/>
    <w:rsid w:val="005F2FB7"/>
    <w:rsid w:val="005F7D20"/>
    <w:rsid w:val="00611739"/>
    <w:rsid w:val="006118AC"/>
    <w:rsid w:val="006161DC"/>
    <w:rsid w:val="00620972"/>
    <w:rsid w:val="0062112A"/>
    <w:rsid w:val="006217A8"/>
    <w:rsid w:val="006244BC"/>
    <w:rsid w:val="00641C23"/>
    <w:rsid w:val="00641FF8"/>
    <w:rsid w:val="006421EB"/>
    <w:rsid w:val="00645D46"/>
    <w:rsid w:val="00647DBD"/>
    <w:rsid w:val="00653560"/>
    <w:rsid w:val="00654CF2"/>
    <w:rsid w:val="00664CC0"/>
    <w:rsid w:val="006652EC"/>
    <w:rsid w:val="00693BCD"/>
    <w:rsid w:val="006949DF"/>
    <w:rsid w:val="0069720E"/>
    <w:rsid w:val="006B07FE"/>
    <w:rsid w:val="006B3248"/>
    <w:rsid w:val="006D2727"/>
    <w:rsid w:val="006D444B"/>
    <w:rsid w:val="006E09A1"/>
    <w:rsid w:val="006E20A0"/>
    <w:rsid w:val="006E2985"/>
    <w:rsid w:val="006F3F77"/>
    <w:rsid w:val="00717541"/>
    <w:rsid w:val="007215F4"/>
    <w:rsid w:val="007254D6"/>
    <w:rsid w:val="00725E3F"/>
    <w:rsid w:val="0073093D"/>
    <w:rsid w:val="00732D18"/>
    <w:rsid w:val="0074075F"/>
    <w:rsid w:val="00746CCC"/>
    <w:rsid w:val="0075144F"/>
    <w:rsid w:val="00752509"/>
    <w:rsid w:val="00752A2F"/>
    <w:rsid w:val="00754D86"/>
    <w:rsid w:val="00762316"/>
    <w:rsid w:val="00767D02"/>
    <w:rsid w:val="00771662"/>
    <w:rsid w:val="00772637"/>
    <w:rsid w:val="00776F6B"/>
    <w:rsid w:val="00786AE8"/>
    <w:rsid w:val="0078789E"/>
    <w:rsid w:val="007A7E92"/>
    <w:rsid w:val="007C1F5B"/>
    <w:rsid w:val="007C348A"/>
    <w:rsid w:val="007C41C1"/>
    <w:rsid w:val="007D1755"/>
    <w:rsid w:val="007D1B0A"/>
    <w:rsid w:val="007D6D85"/>
    <w:rsid w:val="007F0707"/>
    <w:rsid w:val="007F14C7"/>
    <w:rsid w:val="00803F5B"/>
    <w:rsid w:val="0080433B"/>
    <w:rsid w:val="00805F42"/>
    <w:rsid w:val="0080735D"/>
    <w:rsid w:val="00814459"/>
    <w:rsid w:val="008165CB"/>
    <w:rsid w:val="00820139"/>
    <w:rsid w:val="008265D7"/>
    <w:rsid w:val="0083784D"/>
    <w:rsid w:val="00840A1C"/>
    <w:rsid w:val="00843FC6"/>
    <w:rsid w:val="00845B80"/>
    <w:rsid w:val="00845C66"/>
    <w:rsid w:val="008524BB"/>
    <w:rsid w:val="00856958"/>
    <w:rsid w:val="0086459B"/>
    <w:rsid w:val="00867753"/>
    <w:rsid w:val="0087023E"/>
    <w:rsid w:val="00873801"/>
    <w:rsid w:val="00881837"/>
    <w:rsid w:val="008862EF"/>
    <w:rsid w:val="0088726F"/>
    <w:rsid w:val="008A4D0D"/>
    <w:rsid w:val="008B1B40"/>
    <w:rsid w:val="008B2807"/>
    <w:rsid w:val="008C1328"/>
    <w:rsid w:val="008C3B19"/>
    <w:rsid w:val="008E55AE"/>
    <w:rsid w:val="008E67FA"/>
    <w:rsid w:val="008F0C55"/>
    <w:rsid w:val="008F0DF2"/>
    <w:rsid w:val="00907383"/>
    <w:rsid w:val="00914A6E"/>
    <w:rsid w:val="009217CA"/>
    <w:rsid w:val="0093587D"/>
    <w:rsid w:val="00937D88"/>
    <w:rsid w:val="0094728D"/>
    <w:rsid w:val="0095354B"/>
    <w:rsid w:val="00953FA0"/>
    <w:rsid w:val="00960E28"/>
    <w:rsid w:val="009610FC"/>
    <w:rsid w:val="009705EC"/>
    <w:rsid w:val="00971FDC"/>
    <w:rsid w:val="009730CD"/>
    <w:rsid w:val="00976FAC"/>
    <w:rsid w:val="00981BDB"/>
    <w:rsid w:val="0099532E"/>
    <w:rsid w:val="00996FD3"/>
    <w:rsid w:val="009B3244"/>
    <w:rsid w:val="009B7214"/>
    <w:rsid w:val="009C3F7E"/>
    <w:rsid w:val="009D1D15"/>
    <w:rsid w:val="009D622F"/>
    <w:rsid w:val="009F4655"/>
    <w:rsid w:val="009F4969"/>
    <w:rsid w:val="00A01441"/>
    <w:rsid w:val="00A04C1B"/>
    <w:rsid w:val="00A07261"/>
    <w:rsid w:val="00A12664"/>
    <w:rsid w:val="00A16B95"/>
    <w:rsid w:val="00A16E2B"/>
    <w:rsid w:val="00A1797A"/>
    <w:rsid w:val="00A2216E"/>
    <w:rsid w:val="00A2486B"/>
    <w:rsid w:val="00A261CF"/>
    <w:rsid w:val="00A33ABB"/>
    <w:rsid w:val="00A424A8"/>
    <w:rsid w:val="00A53FA4"/>
    <w:rsid w:val="00A66AA1"/>
    <w:rsid w:val="00A6796B"/>
    <w:rsid w:val="00A707AB"/>
    <w:rsid w:val="00A7196F"/>
    <w:rsid w:val="00A8624B"/>
    <w:rsid w:val="00A86F07"/>
    <w:rsid w:val="00A87588"/>
    <w:rsid w:val="00A90D92"/>
    <w:rsid w:val="00AA0A2B"/>
    <w:rsid w:val="00AA2B83"/>
    <w:rsid w:val="00AA3AE7"/>
    <w:rsid w:val="00AB12D4"/>
    <w:rsid w:val="00AC11A1"/>
    <w:rsid w:val="00AC32AD"/>
    <w:rsid w:val="00AC3416"/>
    <w:rsid w:val="00AD45B9"/>
    <w:rsid w:val="00AD58AC"/>
    <w:rsid w:val="00AD740C"/>
    <w:rsid w:val="00AE72FE"/>
    <w:rsid w:val="00AE7C56"/>
    <w:rsid w:val="00AF4CE6"/>
    <w:rsid w:val="00B009F7"/>
    <w:rsid w:val="00B010F4"/>
    <w:rsid w:val="00B01CE3"/>
    <w:rsid w:val="00B02EFF"/>
    <w:rsid w:val="00B114A3"/>
    <w:rsid w:val="00B13308"/>
    <w:rsid w:val="00B14380"/>
    <w:rsid w:val="00B17A5A"/>
    <w:rsid w:val="00B23284"/>
    <w:rsid w:val="00B25608"/>
    <w:rsid w:val="00B25FC8"/>
    <w:rsid w:val="00B34E26"/>
    <w:rsid w:val="00B40A15"/>
    <w:rsid w:val="00B52576"/>
    <w:rsid w:val="00B645AB"/>
    <w:rsid w:val="00B65B83"/>
    <w:rsid w:val="00B76624"/>
    <w:rsid w:val="00B773B7"/>
    <w:rsid w:val="00B822CC"/>
    <w:rsid w:val="00B9688A"/>
    <w:rsid w:val="00B97290"/>
    <w:rsid w:val="00BA0C6B"/>
    <w:rsid w:val="00BA6B43"/>
    <w:rsid w:val="00BC3152"/>
    <w:rsid w:val="00BD0CD3"/>
    <w:rsid w:val="00BD2F34"/>
    <w:rsid w:val="00BD71E6"/>
    <w:rsid w:val="00BD7AAF"/>
    <w:rsid w:val="00BE6D06"/>
    <w:rsid w:val="00BF20BE"/>
    <w:rsid w:val="00C007BA"/>
    <w:rsid w:val="00C0197F"/>
    <w:rsid w:val="00C041D0"/>
    <w:rsid w:val="00C07EA3"/>
    <w:rsid w:val="00C1498C"/>
    <w:rsid w:val="00C25AB6"/>
    <w:rsid w:val="00C4392A"/>
    <w:rsid w:val="00C57756"/>
    <w:rsid w:val="00C6397F"/>
    <w:rsid w:val="00C64410"/>
    <w:rsid w:val="00C74D53"/>
    <w:rsid w:val="00C8509E"/>
    <w:rsid w:val="00C86434"/>
    <w:rsid w:val="00C9524C"/>
    <w:rsid w:val="00CA4C2E"/>
    <w:rsid w:val="00CA67EB"/>
    <w:rsid w:val="00CB7392"/>
    <w:rsid w:val="00CE196D"/>
    <w:rsid w:val="00CE7738"/>
    <w:rsid w:val="00CF6890"/>
    <w:rsid w:val="00D04A8D"/>
    <w:rsid w:val="00D11446"/>
    <w:rsid w:val="00D168E9"/>
    <w:rsid w:val="00D17B58"/>
    <w:rsid w:val="00D225D8"/>
    <w:rsid w:val="00D22E93"/>
    <w:rsid w:val="00D24851"/>
    <w:rsid w:val="00D27F5E"/>
    <w:rsid w:val="00D313B6"/>
    <w:rsid w:val="00D31C6D"/>
    <w:rsid w:val="00D32D0A"/>
    <w:rsid w:val="00D4479A"/>
    <w:rsid w:val="00D44B3C"/>
    <w:rsid w:val="00D56200"/>
    <w:rsid w:val="00D6253F"/>
    <w:rsid w:val="00D95A5E"/>
    <w:rsid w:val="00D9660F"/>
    <w:rsid w:val="00D975DF"/>
    <w:rsid w:val="00D9779A"/>
    <w:rsid w:val="00DA1891"/>
    <w:rsid w:val="00DA35F0"/>
    <w:rsid w:val="00DA6979"/>
    <w:rsid w:val="00DC73B6"/>
    <w:rsid w:val="00DD0119"/>
    <w:rsid w:val="00DD5232"/>
    <w:rsid w:val="00DD5C00"/>
    <w:rsid w:val="00DE0072"/>
    <w:rsid w:val="00DE0860"/>
    <w:rsid w:val="00DE2D93"/>
    <w:rsid w:val="00DE32B6"/>
    <w:rsid w:val="00DE69B8"/>
    <w:rsid w:val="00DE7D2D"/>
    <w:rsid w:val="00E005E3"/>
    <w:rsid w:val="00E04587"/>
    <w:rsid w:val="00E11F6A"/>
    <w:rsid w:val="00E2756B"/>
    <w:rsid w:val="00E321AC"/>
    <w:rsid w:val="00E33752"/>
    <w:rsid w:val="00E448F5"/>
    <w:rsid w:val="00E44D82"/>
    <w:rsid w:val="00E454E2"/>
    <w:rsid w:val="00E454E9"/>
    <w:rsid w:val="00E67267"/>
    <w:rsid w:val="00E71FA1"/>
    <w:rsid w:val="00E77627"/>
    <w:rsid w:val="00E776D7"/>
    <w:rsid w:val="00E870E0"/>
    <w:rsid w:val="00E90C73"/>
    <w:rsid w:val="00E97C5B"/>
    <w:rsid w:val="00EA0004"/>
    <w:rsid w:val="00EB3799"/>
    <w:rsid w:val="00ED16AA"/>
    <w:rsid w:val="00ED314E"/>
    <w:rsid w:val="00EF0506"/>
    <w:rsid w:val="00F06169"/>
    <w:rsid w:val="00F06F42"/>
    <w:rsid w:val="00F13402"/>
    <w:rsid w:val="00F153F5"/>
    <w:rsid w:val="00F20D0D"/>
    <w:rsid w:val="00F22C65"/>
    <w:rsid w:val="00F24266"/>
    <w:rsid w:val="00F24C03"/>
    <w:rsid w:val="00F32355"/>
    <w:rsid w:val="00F34B52"/>
    <w:rsid w:val="00F36A40"/>
    <w:rsid w:val="00F370A5"/>
    <w:rsid w:val="00F479C1"/>
    <w:rsid w:val="00F51B86"/>
    <w:rsid w:val="00F660C6"/>
    <w:rsid w:val="00F74AA5"/>
    <w:rsid w:val="00F82FDD"/>
    <w:rsid w:val="00F83205"/>
    <w:rsid w:val="00F94F45"/>
    <w:rsid w:val="00F95424"/>
    <w:rsid w:val="00FA237B"/>
    <w:rsid w:val="00FB3AC9"/>
    <w:rsid w:val="00FB42CA"/>
    <w:rsid w:val="00FB5815"/>
    <w:rsid w:val="00FB7423"/>
    <w:rsid w:val="00FC607A"/>
    <w:rsid w:val="00FC6C67"/>
    <w:rsid w:val="00FD48A3"/>
    <w:rsid w:val="00FE2552"/>
    <w:rsid w:val="00FE4D0A"/>
    <w:rsid w:val="00FF284C"/>
    <w:rsid w:val="00FF7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DCE2"/>
  <w15:docId w15:val="{6D6977BD-8115-468D-B73E-D41C4A64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E7"/>
    <w:pPr>
      <w:ind w:left="720"/>
      <w:contextualSpacing/>
    </w:pPr>
  </w:style>
  <w:style w:type="character" w:styleId="CommentReference">
    <w:name w:val="annotation reference"/>
    <w:basedOn w:val="DefaultParagraphFont"/>
    <w:uiPriority w:val="99"/>
    <w:semiHidden/>
    <w:unhideWhenUsed/>
    <w:rsid w:val="00981BDB"/>
    <w:rPr>
      <w:sz w:val="16"/>
      <w:szCs w:val="16"/>
    </w:rPr>
  </w:style>
  <w:style w:type="paragraph" w:styleId="CommentText">
    <w:name w:val="annotation text"/>
    <w:basedOn w:val="Normal"/>
    <w:link w:val="CommentTextChar"/>
    <w:uiPriority w:val="99"/>
    <w:semiHidden/>
    <w:unhideWhenUsed/>
    <w:rsid w:val="00981BDB"/>
    <w:pPr>
      <w:spacing w:line="240" w:lineRule="auto"/>
    </w:pPr>
    <w:rPr>
      <w:sz w:val="20"/>
      <w:szCs w:val="20"/>
    </w:rPr>
  </w:style>
  <w:style w:type="character" w:customStyle="1" w:styleId="CommentTextChar">
    <w:name w:val="Comment Text Char"/>
    <w:basedOn w:val="DefaultParagraphFont"/>
    <w:link w:val="CommentText"/>
    <w:uiPriority w:val="99"/>
    <w:semiHidden/>
    <w:rsid w:val="00981BDB"/>
    <w:rPr>
      <w:sz w:val="20"/>
      <w:szCs w:val="20"/>
    </w:rPr>
  </w:style>
  <w:style w:type="paragraph" w:styleId="CommentSubject">
    <w:name w:val="annotation subject"/>
    <w:basedOn w:val="CommentText"/>
    <w:next w:val="CommentText"/>
    <w:link w:val="CommentSubjectChar"/>
    <w:uiPriority w:val="99"/>
    <w:semiHidden/>
    <w:unhideWhenUsed/>
    <w:rsid w:val="00981BDB"/>
    <w:rPr>
      <w:b/>
      <w:bCs/>
    </w:rPr>
  </w:style>
  <w:style w:type="character" w:customStyle="1" w:styleId="CommentSubjectChar">
    <w:name w:val="Comment Subject Char"/>
    <w:basedOn w:val="CommentTextChar"/>
    <w:link w:val="CommentSubject"/>
    <w:uiPriority w:val="99"/>
    <w:semiHidden/>
    <w:rsid w:val="00981BDB"/>
    <w:rPr>
      <w:b/>
      <w:bCs/>
      <w:sz w:val="20"/>
      <w:szCs w:val="20"/>
    </w:rPr>
  </w:style>
  <w:style w:type="paragraph" w:styleId="BalloonText">
    <w:name w:val="Balloon Text"/>
    <w:basedOn w:val="Normal"/>
    <w:link w:val="BalloonTextChar"/>
    <w:uiPriority w:val="99"/>
    <w:semiHidden/>
    <w:unhideWhenUsed/>
    <w:rsid w:val="0098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DB"/>
    <w:rPr>
      <w:rFonts w:ascii="Tahoma" w:hAnsi="Tahoma" w:cs="Tahoma"/>
      <w:sz w:val="16"/>
      <w:szCs w:val="16"/>
    </w:rPr>
  </w:style>
  <w:style w:type="character" w:styleId="Hyperlink">
    <w:name w:val="Hyperlink"/>
    <w:basedOn w:val="DefaultParagraphFont"/>
    <w:uiPriority w:val="99"/>
    <w:unhideWhenUsed/>
    <w:rsid w:val="00EF0506"/>
    <w:rPr>
      <w:color w:val="0000FF" w:themeColor="hyperlink"/>
      <w:u w:val="single"/>
    </w:rPr>
  </w:style>
  <w:style w:type="paragraph" w:styleId="Caption">
    <w:name w:val="caption"/>
    <w:basedOn w:val="Normal"/>
    <w:next w:val="Normal"/>
    <w:uiPriority w:val="35"/>
    <w:unhideWhenUsed/>
    <w:qFormat/>
    <w:rsid w:val="00187DDF"/>
    <w:pPr>
      <w:spacing w:line="240" w:lineRule="auto"/>
    </w:pPr>
    <w:rPr>
      <w:b/>
      <w:bCs/>
      <w:color w:val="4F81BD" w:themeColor="accent1"/>
      <w:sz w:val="18"/>
      <w:szCs w:val="18"/>
    </w:rPr>
  </w:style>
  <w:style w:type="paragraph" w:styleId="Revision">
    <w:name w:val="Revision"/>
    <w:hidden/>
    <w:uiPriority w:val="99"/>
    <w:semiHidden/>
    <w:rsid w:val="0078789E"/>
    <w:pPr>
      <w:spacing w:after="0" w:line="240" w:lineRule="auto"/>
    </w:pPr>
  </w:style>
  <w:style w:type="table" w:styleId="TableGrid">
    <w:name w:val="Table Grid"/>
    <w:basedOn w:val="TableNormal"/>
    <w:uiPriority w:val="59"/>
    <w:rsid w:val="004E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C2CF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C2CFB"/>
    <w:rPr>
      <w:rFonts w:eastAsiaTheme="minorEastAsia"/>
      <w:lang w:val="en-US" w:eastAsia="ja-JP"/>
    </w:rPr>
  </w:style>
  <w:style w:type="character" w:customStyle="1" w:styleId="apple-converted-space">
    <w:name w:val="apple-converted-space"/>
    <w:basedOn w:val="DefaultParagraphFont"/>
    <w:rsid w:val="00E33752"/>
  </w:style>
  <w:style w:type="character" w:customStyle="1" w:styleId="hlfld-contribauthor">
    <w:name w:val="hlfld-contribauthor"/>
    <w:basedOn w:val="DefaultParagraphFont"/>
    <w:rsid w:val="00E33752"/>
  </w:style>
  <w:style w:type="character" w:customStyle="1" w:styleId="nlmgiven-names">
    <w:name w:val="nlm_given-names"/>
    <w:basedOn w:val="DefaultParagraphFont"/>
    <w:rsid w:val="00E33752"/>
  </w:style>
  <w:style w:type="character" w:customStyle="1" w:styleId="nlmyear">
    <w:name w:val="nlm_year"/>
    <w:basedOn w:val="DefaultParagraphFont"/>
    <w:rsid w:val="00E33752"/>
  </w:style>
  <w:style w:type="character" w:customStyle="1" w:styleId="nlmarticle-title">
    <w:name w:val="nlm_article-title"/>
    <w:basedOn w:val="DefaultParagraphFont"/>
    <w:rsid w:val="00E33752"/>
  </w:style>
  <w:style w:type="character" w:customStyle="1" w:styleId="nlmfpage">
    <w:name w:val="nlm_fpage"/>
    <w:basedOn w:val="DefaultParagraphFont"/>
    <w:rsid w:val="00E33752"/>
  </w:style>
  <w:style w:type="character" w:customStyle="1" w:styleId="nlmlpage">
    <w:name w:val="nlm_lpage"/>
    <w:basedOn w:val="DefaultParagraphFont"/>
    <w:rsid w:val="00E33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B585ED45A840F997BB33215E6AE6A0"/>
        <w:category>
          <w:name w:val="General"/>
          <w:gallery w:val="placeholder"/>
        </w:category>
        <w:types>
          <w:type w:val="bbPlcHdr"/>
        </w:types>
        <w:behaviors>
          <w:behavior w:val="content"/>
        </w:behaviors>
        <w:guid w:val="{5694B90D-04DC-4936-92D6-1B2EEB938A4D}"/>
      </w:docPartPr>
      <w:docPartBody>
        <w:p w:rsidR="00A2074D" w:rsidRDefault="006D1BD5" w:rsidP="006D1BD5">
          <w:pPr>
            <w:pStyle w:val="C0B585ED45A840F997BB33215E6AE6A0"/>
          </w:pPr>
          <w:r>
            <w:rPr>
              <w:rFonts w:asciiTheme="majorHAnsi" w:eastAsiaTheme="majorEastAsia" w:hAnsiTheme="majorHAnsi" w:cstheme="majorBidi"/>
              <w:sz w:val="80"/>
              <w:szCs w:val="80"/>
            </w:rPr>
            <w:t>[Type the document title]</w:t>
          </w:r>
        </w:p>
      </w:docPartBody>
    </w:docPart>
    <w:docPart>
      <w:docPartPr>
        <w:name w:val="06757DE2FBA54393AA315036B65AE4B0"/>
        <w:category>
          <w:name w:val="General"/>
          <w:gallery w:val="placeholder"/>
        </w:category>
        <w:types>
          <w:type w:val="bbPlcHdr"/>
        </w:types>
        <w:behaviors>
          <w:behavior w:val="content"/>
        </w:behaviors>
        <w:guid w:val="{745019AA-F229-4892-968B-020CB957D7F0}"/>
      </w:docPartPr>
      <w:docPartBody>
        <w:p w:rsidR="00A2074D" w:rsidRDefault="006D1BD5" w:rsidP="006D1BD5">
          <w:pPr>
            <w:pStyle w:val="06757DE2FBA54393AA315036B65AE4B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BD5"/>
    <w:rsid w:val="00573026"/>
    <w:rsid w:val="006D1BD5"/>
    <w:rsid w:val="00870901"/>
    <w:rsid w:val="00A2074D"/>
    <w:rsid w:val="00CC2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0D3156F17447ABAB0F35159C773338">
    <w:name w:val="7B0D3156F17447ABAB0F35159C773338"/>
    <w:rsid w:val="006D1BD5"/>
  </w:style>
  <w:style w:type="paragraph" w:customStyle="1" w:styleId="C0B585ED45A840F997BB33215E6AE6A0">
    <w:name w:val="C0B585ED45A840F997BB33215E6AE6A0"/>
    <w:rsid w:val="006D1BD5"/>
  </w:style>
  <w:style w:type="paragraph" w:customStyle="1" w:styleId="06757DE2FBA54393AA315036B65AE4B0">
    <w:name w:val="06757DE2FBA54393AA315036B65AE4B0"/>
    <w:rsid w:val="006D1BD5"/>
  </w:style>
  <w:style w:type="paragraph" w:customStyle="1" w:styleId="2AD27A6F62D24362A49ED454192BE42A">
    <w:name w:val="2AD27A6F62D24362A49ED454192BE42A"/>
    <w:rsid w:val="006D1BD5"/>
  </w:style>
  <w:style w:type="paragraph" w:customStyle="1" w:styleId="4B0A7B3A0D904576AF4850C277F10370">
    <w:name w:val="4B0A7B3A0D904576AF4850C277F10370"/>
    <w:rsid w:val="006D1BD5"/>
  </w:style>
  <w:style w:type="paragraph" w:customStyle="1" w:styleId="E36508EAAEC545D0AC089A538145D4AF">
    <w:name w:val="E36508EAAEC545D0AC089A538145D4AF"/>
    <w:rsid w:val="006D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AAD95-0D3D-487C-828E-A696D839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6015</Words>
  <Characters>34290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PS3200: Project</vt:lpstr>
    </vt:vector>
  </TitlesOfParts>
  <Company/>
  <LinksUpToDate>false</LinksUpToDate>
  <CharactersWithSpaces>40225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PS3200: Project</dc:title>
  <dc:subject>The relationship between “jumping to conclusions” behaviour on the Beads task and the sampling of human faces via an Optimal Stopping Task</dc:subject>
  <dc:creator>Imaan Anver</dc:creator>
  <cp:lastModifiedBy>Furl, Nicholas</cp:lastModifiedBy>
  <cp:revision>2</cp:revision>
  <dcterms:created xsi:type="dcterms:W3CDTF">2023-06-22T14:23:00Z</dcterms:created>
  <dcterms:modified xsi:type="dcterms:W3CDTF">2023-06-22T14:23:00Z</dcterms:modified>
</cp:coreProperties>
</file>